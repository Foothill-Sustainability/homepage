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69D18" w14:textId="77777777" w:rsidR="00882F82" w:rsidRDefault="005A7408">
      <w:pPr>
        <w:widowControl w:val="0"/>
        <w:pBdr>
          <w:top w:val="nil"/>
          <w:left w:val="nil"/>
          <w:bottom w:val="nil"/>
          <w:right w:val="nil"/>
          <w:between w:val="nil"/>
        </w:pBdr>
        <w:spacing w:after="100"/>
        <w:jc w:val="center"/>
        <w:rPr>
          <w:ins w:id="0" w:author="Arthur Raymond" w:date="2018-11-23T08:39:00Z"/>
          <w:rFonts w:ascii="Times" w:eastAsia="Times" w:hAnsi="Times" w:cs="Times"/>
          <w:color w:val="000000"/>
          <w:sz w:val="24"/>
          <w:szCs w:val="24"/>
        </w:rPr>
      </w:pPr>
      <w:r>
        <w:rPr>
          <w:rFonts w:ascii="Times" w:eastAsia="Times" w:hAnsi="Times" w:cs="Times"/>
          <w:color w:val="000000"/>
          <w:sz w:val="24"/>
          <w:szCs w:val="24"/>
        </w:rPr>
        <w:t xml:space="preserve">From Climate Change Skeptics and Cynics to Advocates </w:t>
      </w:r>
    </w:p>
    <w:p w14:paraId="59A58B84" w14:textId="77777777" w:rsidR="00882F82" w:rsidRDefault="00882F82">
      <w:pPr>
        <w:widowControl w:val="0"/>
        <w:pBdr>
          <w:top w:val="nil"/>
          <w:left w:val="nil"/>
          <w:bottom w:val="nil"/>
          <w:right w:val="nil"/>
          <w:between w:val="nil"/>
        </w:pBdr>
        <w:spacing w:after="100"/>
        <w:jc w:val="center"/>
        <w:rPr>
          <w:ins w:id="1" w:author="Arthur Raymond" w:date="2018-11-23T08:39:00Z"/>
          <w:rFonts w:ascii="Times" w:eastAsia="Times" w:hAnsi="Times" w:cs="Times"/>
          <w:color w:val="000000"/>
          <w:sz w:val="24"/>
          <w:szCs w:val="24"/>
        </w:rPr>
      </w:pPr>
    </w:p>
    <w:p w14:paraId="3EE63313" w14:textId="77777777" w:rsidR="003E7DA8" w:rsidDel="00882F82" w:rsidRDefault="005A7408" w:rsidP="00882F82">
      <w:pPr>
        <w:widowControl w:val="0"/>
        <w:pBdr>
          <w:top w:val="nil"/>
          <w:left w:val="nil"/>
          <w:bottom w:val="nil"/>
          <w:right w:val="nil"/>
          <w:between w:val="nil"/>
        </w:pBdr>
        <w:spacing w:after="100"/>
        <w:rPr>
          <w:del w:id="2" w:author="Arthur Raymond" w:date="2018-11-23T08:39:00Z"/>
          <w:rFonts w:ascii="Times" w:eastAsia="Times" w:hAnsi="Times" w:cs="Times"/>
          <w:color w:val="000000"/>
          <w:sz w:val="24"/>
          <w:szCs w:val="24"/>
        </w:rPr>
      </w:pPr>
      <w:r>
        <w:rPr>
          <w:rFonts w:ascii="Times" w:eastAsia="Times" w:hAnsi="Times" w:cs="Times"/>
          <w:color w:val="000000"/>
          <w:sz w:val="24"/>
          <w:szCs w:val="24"/>
        </w:rPr>
        <w:t xml:space="preserve">One morning, as I was sitting in my </w:t>
      </w:r>
    </w:p>
    <w:p w14:paraId="20423DDD" w14:textId="77777777" w:rsidR="003E7DA8" w:rsidDel="00882F82" w:rsidRDefault="003E7DA8" w:rsidP="00882F82">
      <w:pPr>
        <w:widowControl w:val="0"/>
        <w:pBdr>
          <w:top w:val="nil"/>
          <w:left w:val="nil"/>
          <w:bottom w:val="nil"/>
          <w:right w:val="nil"/>
          <w:between w:val="nil"/>
        </w:pBdr>
        <w:spacing w:after="100"/>
        <w:rPr>
          <w:del w:id="3" w:author="Arthur Raymond" w:date="2018-11-23T08:39:00Z"/>
          <w:rFonts w:ascii="Times" w:eastAsia="Times" w:hAnsi="Times" w:cs="Times"/>
          <w:sz w:val="24"/>
          <w:szCs w:val="24"/>
        </w:rPr>
      </w:pPr>
    </w:p>
    <w:p w14:paraId="284C1896" w14:textId="77777777" w:rsidR="003E7DA8" w:rsidRDefault="005A7408" w:rsidP="00882F82">
      <w:pPr>
        <w:widowControl w:val="0"/>
        <w:pBdr>
          <w:top w:val="nil"/>
          <w:left w:val="nil"/>
          <w:bottom w:val="nil"/>
          <w:right w:val="nil"/>
          <w:between w:val="nil"/>
        </w:pBdr>
        <w:spacing w:after="100"/>
        <w:ind w:firstLine="720"/>
        <w:rPr>
          <w:rFonts w:ascii="Times" w:eastAsia="Times" w:hAnsi="Times" w:cs="Times"/>
          <w:color w:val="000000"/>
          <w:sz w:val="24"/>
          <w:szCs w:val="24"/>
        </w:rPr>
        <w:pPrChange w:id="4" w:author="Arthur Raymond" w:date="2018-11-23T08:39:00Z">
          <w:pPr>
            <w:widowControl w:val="0"/>
            <w:pBdr>
              <w:top w:val="nil"/>
              <w:left w:val="nil"/>
              <w:bottom w:val="nil"/>
              <w:right w:val="nil"/>
              <w:between w:val="nil"/>
            </w:pBdr>
            <w:spacing w:after="100"/>
          </w:pPr>
        </w:pPrChange>
      </w:pPr>
      <w:r>
        <w:rPr>
          <w:rFonts w:ascii="Times" w:eastAsia="Times" w:hAnsi="Times" w:cs="Times"/>
          <w:color w:val="000000"/>
          <w:sz w:val="24"/>
          <w:szCs w:val="24"/>
        </w:rPr>
        <w:t xml:space="preserve">English 1AH class, my professor Dr. </w:t>
      </w:r>
      <w:del w:id="5" w:author="Arthur Raymond" w:date="2018-11-23T08:39:00Z">
        <w:r w:rsidDel="00882F82">
          <w:rPr>
            <w:rFonts w:ascii="Times" w:eastAsia="Times" w:hAnsi="Times" w:cs="Times"/>
            <w:color w:val="000000"/>
            <w:sz w:val="24"/>
            <w:szCs w:val="24"/>
          </w:rPr>
          <w:delText xml:space="preserve">Scott </w:delText>
        </w:r>
      </w:del>
      <w:ins w:id="6" w:author="Arthur Raymond" w:date="2018-11-23T08:39:00Z">
        <w:r w:rsidR="00882F82">
          <w:rPr>
            <w:rFonts w:ascii="Times" w:eastAsia="Times" w:hAnsi="Times" w:cs="Times"/>
            <w:color w:val="000000"/>
            <w:sz w:val="24"/>
            <w:szCs w:val="24"/>
          </w:rPr>
          <w:t>Lankford</w:t>
        </w:r>
        <w:r w:rsidR="00882F82">
          <w:rPr>
            <w:rFonts w:ascii="Times" w:eastAsia="Times" w:hAnsi="Times" w:cs="Times"/>
            <w:color w:val="000000"/>
            <w:sz w:val="24"/>
            <w:szCs w:val="24"/>
          </w:rPr>
          <w:t xml:space="preserve"> </w:t>
        </w:r>
      </w:ins>
      <w:r>
        <w:rPr>
          <w:rFonts w:ascii="Times" w:eastAsia="Times" w:hAnsi="Times" w:cs="Times"/>
          <w:color w:val="000000"/>
          <w:sz w:val="24"/>
          <w:szCs w:val="24"/>
        </w:rPr>
        <w:t>mentioned something about the previous night’s assigned reading that really caught my attention.</w:t>
      </w:r>
    </w:p>
    <w:p w14:paraId="0A57E90B" w14:textId="77777777" w:rsidR="003E7DA8" w:rsidRDefault="005A7408">
      <w:pPr>
        <w:widowControl w:val="0"/>
        <w:pBdr>
          <w:top w:val="nil"/>
          <w:left w:val="nil"/>
          <w:bottom w:val="nil"/>
          <w:right w:val="nil"/>
          <w:between w:val="nil"/>
        </w:pBdr>
        <w:spacing w:after="100"/>
        <w:ind w:firstLine="720"/>
        <w:rPr>
          <w:rFonts w:ascii="Times" w:eastAsia="Times" w:hAnsi="Times" w:cs="Times"/>
          <w:color w:val="000000"/>
          <w:sz w:val="24"/>
          <w:szCs w:val="24"/>
        </w:rPr>
      </w:pPr>
      <w:r>
        <w:rPr>
          <w:rFonts w:ascii="Times" w:eastAsia="Times" w:hAnsi="Times" w:cs="Times"/>
          <w:color w:val="000000"/>
          <w:sz w:val="24"/>
          <w:szCs w:val="24"/>
        </w:rPr>
        <w:t xml:space="preserve">At the time, we were reading George Marshall’s </w:t>
      </w:r>
      <w:r w:rsidRPr="00882F82">
        <w:rPr>
          <w:rFonts w:ascii="Times" w:eastAsia="Times" w:hAnsi="Times" w:cs="Times"/>
          <w:i/>
          <w:color w:val="000000"/>
          <w:sz w:val="24"/>
          <w:szCs w:val="24"/>
          <w:rPrChange w:id="7" w:author="Arthur Raymond" w:date="2018-11-23T08:39:00Z">
            <w:rPr>
              <w:rFonts w:ascii="Times" w:eastAsia="Times" w:hAnsi="Times" w:cs="Times"/>
              <w:color w:val="000000"/>
              <w:sz w:val="24"/>
              <w:szCs w:val="24"/>
            </w:rPr>
          </w:rPrChange>
        </w:rPr>
        <w:t xml:space="preserve">Don’t Even Think about It: Why Our Brains Are Wired to Ignore Climate </w:t>
      </w:r>
      <w:r w:rsidRPr="00882F82">
        <w:rPr>
          <w:rFonts w:ascii="Times" w:eastAsia="Times" w:hAnsi="Times" w:cs="Times"/>
          <w:i/>
          <w:color w:val="000000"/>
          <w:sz w:val="24"/>
          <w:szCs w:val="24"/>
          <w:rPrChange w:id="8" w:author="Arthur Raymond" w:date="2018-11-23T08:39:00Z">
            <w:rPr>
              <w:rFonts w:ascii="Times" w:eastAsia="Times" w:hAnsi="Times" w:cs="Times"/>
              <w:color w:val="000000"/>
              <w:sz w:val="24"/>
              <w:szCs w:val="24"/>
            </w:rPr>
          </w:rPrChange>
        </w:rPr>
        <w:t>Change</w:t>
      </w:r>
      <w:r>
        <w:rPr>
          <w:rFonts w:ascii="Times" w:eastAsia="Times" w:hAnsi="Times" w:cs="Times"/>
          <w:color w:val="000000"/>
          <w:sz w:val="24"/>
          <w:szCs w:val="24"/>
        </w:rPr>
        <w:t>, a book that explores the inherent human psychological mechanisms that have led to our historical inability to deal with climate change. In the previous night’s reading, Marshall was detailing his interview with Daniel Kahneman, a Nobel Prize winnin</w:t>
      </w:r>
      <w:r>
        <w:rPr>
          <w:rFonts w:ascii="Times" w:eastAsia="Times" w:hAnsi="Times" w:cs="Times"/>
          <w:color w:val="000000"/>
          <w:sz w:val="24"/>
          <w:szCs w:val="24"/>
        </w:rPr>
        <w:t>g psychologist who</w:t>
      </w:r>
      <w:ins w:id="9" w:author="Arthur Raymond" w:date="2018-11-23T08:39:00Z">
        <w:r w:rsidR="00882F82">
          <w:rPr>
            <w:rFonts w:ascii="Times" w:eastAsia="Times" w:hAnsi="Times" w:cs="Times"/>
            <w:color w:val="000000"/>
            <w:sz w:val="24"/>
            <w:szCs w:val="24"/>
          </w:rPr>
          <w:t>,</w:t>
        </w:r>
      </w:ins>
      <w:r>
        <w:rPr>
          <w:rFonts w:ascii="Times" w:eastAsia="Times" w:hAnsi="Times" w:cs="Times"/>
          <w:color w:val="000000"/>
          <w:sz w:val="24"/>
          <w:szCs w:val="24"/>
        </w:rPr>
        <w:t xml:space="preserve"> from this interview</w:t>
      </w:r>
      <w:ins w:id="10" w:author="Arthur Raymond" w:date="2018-11-23T08:39:00Z">
        <w:r w:rsidR="00882F82">
          <w:rPr>
            <w:rFonts w:ascii="Times" w:eastAsia="Times" w:hAnsi="Times" w:cs="Times"/>
            <w:color w:val="000000"/>
            <w:sz w:val="24"/>
            <w:szCs w:val="24"/>
          </w:rPr>
          <w:t>,</w:t>
        </w:r>
      </w:ins>
      <w:r>
        <w:rPr>
          <w:rFonts w:ascii="Times" w:eastAsia="Times" w:hAnsi="Times" w:cs="Times"/>
          <w:color w:val="000000"/>
          <w:sz w:val="24"/>
          <w:szCs w:val="24"/>
        </w:rPr>
        <w:t xml:space="preserve"> can only be described as a </w:t>
      </w:r>
      <w:commentRangeStart w:id="11"/>
      <w:r>
        <w:rPr>
          <w:rFonts w:ascii="Times" w:eastAsia="Times" w:hAnsi="Times" w:cs="Times"/>
          <w:color w:val="000000"/>
          <w:sz w:val="24"/>
          <w:szCs w:val="24"/>
        </w:rPr>
        <w:t xml:space="preserve">climate change cynic. </w:t>
      </w:r>
      <w:commentRangeEnd w:id="11"/>
      <w:r w:rsidR="00882F82">
        <w:rPr>
          <w:rStyle w:val="CommentReference"/>
        </w:rPr>
        <w:commentReference w:id="11"/>
      </w:r>
      <w:r>
        <w:rPr>
          <w:rFonts w:ascii="Times" w:eastAsia="Times" w:hAnsi="Times" w:cs="Times"/>
          <w:color w:val="000000"/>
          <w:sz w:val="24"/>
          <w:szCs w:val="24"/>
        </w:rPr>
        <w:t>Throughout the interview, he consistently shot down Marshall’s hopeful scenarios that could spur cooperation on climate change</w:t>
      </w:r>
      <w:del w:id="12" w:author="Arthur Raymond" w:date="2018-11-23T08:41:00Z">
        <w:r w:rsidDel="00882F82">
          <w:rPr>
            <w:rFonts w:ascii="Times" w:eastAsia="Times" w:hAnsi="Times" w:cs="Times"/>
            <w:color w:val="000000"/>
            <w:sz w:val="24"/>
            <w:szCs w:val="24"/>
          </w:rPr>
          <w:delText>,</w:delText>
        </w:r>
      </w:del>
      <w:r>
        <w:rPr>
          <w:rFonts w:ascii="Times" w:eastAsia="Times" w:hAnsi="Times" w:cs="Times"/>
          <w:color w:val="000000"/>
          <w:sz w:val="24"/>
          <w:szCs w:val="24"/>
        </w:rPr>
        <w:t xml:space="preserve"> and went even as far as saying that his </w:t>
      </w:r>
      <w:r>
        <w:rPr>
          <w:rFonts w:ascii="Times" w:eastAsia="Times" w:hAnsi="Times" w:cs="Times"/>
          <w:color w:val="000000"/>
          <w:sz w:val="24"/>
          <w:szCs w:val="24"/>
        </w:rPr>
        <w:t>bottom line was that “there is not much hope</w:t>
      </w:r>
      <w:del w:id="13" w:author="Arthur Raymond" w:date="2018-11-23T08:41:00Z">
        <w:r w:rsidDel="00882F82">
          <w:rPr>
            <w:rFonts w:ascii="Times" w:eastAsia="Times" w:hAnsi="Times" w:cs="Times"/>
            <w:color w:val="000000"/>
            <w:sz w:val="24"/>
            <w:szCs w:val="24"/>
          </w:rPr>
          <w:delText>,</w:delText>
        </w:r>
      </w:del>
      <w:r>
        <w:rPr>
          <w:rFonts w:ascii="Times" w:eastAsia="Times" w:hAnsi="Times" w:cs="Times"/>
          <w:color w:val="000000"/>
          <w:sz w:val="24"/>
          <w:szCs w:val="24"/>
        </w:rPr>
        <w:t>” and that he was “thoroughly pessimistic.”</w:t>
      </w:r>
    </w:p>
    <w:p w14:paraId="69940776" w14:textId="77777777" w:rsidR="003E7DA8" w:rsidRDefault="005A7408">
      <w:pPr>
        <w:widowControl w:val="0"/>
        <w:pBdr>
          <w:top w:val="nil"/>
          <w:left w:val="nil"/>
          <w:bottom w:val="nil"/>
          <w:right w:val="nil"/>
          <w:between w:val="nil"/>
        </w:pBdr>
        <w:spacing w:after="100"/>
        <w:ind w:firstLine="720"/>
        <w:rPr>
          <w:rFonts w:ascii="Times" w:eastAsia="Times" w:hAnsi="Times" w:cs="Times"/>
          <w:color w:val="000000"/>
          <w:sz w:val="24"/>
          <w:szCs w:val="24"/>
        </w:rPr>
      </w:pPr>
      <w:r>
        <w:rPr>
          <w:rFonts w:ascii="Times" w:eastAsia="Times" w:hAnsi="Times" w:cs="Times"/>
          <w:color w:val="000000"/>
          <w:sz w:val="24"/>
          <w:szCs w:val="24"/>
        </w:rPr>
        <w:t xml:space="preserve">My intrigue about why Kahneman had such a definitively bleak outlook on the future of climate change was expanded on the following morning in class, when my professor </w:t>
      </w:r>
      <w:r>
        <w:rPr>
          <w:rFonts w:ascii="Times" w:eastAsia="Times" w:hAnsi="Times" w:cs="Times"/>
          <w:color w:val="000000"/>
          <w:sz w:val="24"/>
          <w:szCs w:val="24"/>
        </w:rPr>
        <w:t>mentioned that since the book was released, he had completely changed his perspective on the issue and had recently been spotted openly protesting at a climate change rally at UC Berkeley.</w:t>
      </w:r>
    </w:p>
    <w:p w14:paraId="6EEF2A1B" w14:textId="77777777" w:rsidR="003E7DA8" w:rsidRDefault="005A7408">
      <w:pPr>
        <w:widowControl w:val="0"/>
        <w:pBdr>
          <w:top w:val="nil"/>
          <w:left w:val="nil"/>
          <w:bottom w:val="nil"/>
          <w:right w:val="nil"/>
          <w:between w:val="nil"/>
        </w:pBdr>
        <w:spacing w:after="100"/>
        <w:ind w:firstLine="720"/>
        <w:rPr>
          <w:rFonts w:ascii="Times" w:eastAsia="Times" w:hAnsi="Times" w:cs="Times"/>
          <w:color w:val="000000"/>
          <w:sz w:val="24"/>
          <w:szCs w:val="24"/>
        </w:rPr>
      </w:pPr>
      <w:commentRangeStart w:id="14"/>
      <w:r>
        <w:rPr>
          <w:rFonts w:ascii="Times" w:eastAsia="Times" w:hAnsi="Times" w:cs="Times"/>
          <w:color w:val="000000"/>
          <w:sz w:val="24"/>
          <w:szCs w:val="24"/>
        </w:rPr>
        <w:t>This new discovery led me to be exceedingly interested in why Kahne</w:t>
      </w:r>
      <w:r>
        <w:rPr>
          <w:rFonts w:ascii="Times" w:eastAsia="Times" w:hAnsi="Times" w:cs="Times"/>
          <w:color w:val="000000"/>
          <w:sz w:val="24"/>
          <w:szCs w:val="24"/>
        </w:rPr>
        <w:t>man changed his mind, and how a Nobel Prize winner on the psychology of decision making who had such a decisive perspective on an issue as considerable as climate change could do a complete 180.</w:t>
      </w:r>
    </w:p>
    <w:p w14:paraId="682F51C1" w14:textId="77777777" w:rsidR="003E7DA8" w:rsidRDefault="005A7408">
      <w:pPr>
        <w:widowControl w:val="0"/>
        <w:pBdr>
          <w:top w:val="nil"/>
          <w:left w:val="nil"/>
          <w:bottom w:val="nil"/>
          <w:right w:val="nil"/>
          <w:between w:val="nil"/>
        </w:pBdr>
        <w:spacing w:after="100"/>
        <w:ind w:firstLine="720"/>
        <w:rPr>
          <w:rFonts w:ascii="Times" w:eastAsia="Times" w:hAnsi="Times" w:cs="Times"/>
          <w:color w:val="000000"/>
          <w:sz w:val="24"/>
          <w:szCs w:val="24"/>
        </w:rPr>
      </w:pPr>
      <w:del w:id="15" w:author="Arthur Raymond" w:date="2018-11-23T08:46:00Z">
        <w:r w:rsidDel="00882F82">
          <w:rPr>
            <w:rFonts w:ascii="Times" w:eastAsia="Times" w:hAnsi="Times" w:cs="Times"/>
            <w:color w:val="000000"/>
            <w:sz w:val="24"/>
            <w:szCs w:val="24"/>
          </w:rPr>
          <w:delText>And while</w:delText>
        </w:r>
      </w:del>
      <w:ins w:id="16" w:author="Arthur Raymond" w:date="2018-11-23T08:46:00Z">
        <w:r w:rsidR="00882F82">
          <w:rPr>
            <w:rFonts w:ascii="Times" w:eastAsia="Times" w:hAnsi="Times" w:cs="Times"/>
            <w:color w:val="000000"/>
            <w:sz w:val="24"/>
            <w:szCs w:val="24"/>
          </w:rPr>
          <w:t>While</w:t>
        </w:r>
      </w:ins>
      <w:r>
        <w:rPr>
          <w:rFonts w:ascii="Times" w:eastAsia="Times" w:hAnsi="Times" w:cs="Times"/>
          <w:color w:val="000000"/>
          <w:sz w:val="24"/>
          <w:szCs w:val="24"/>
        </w:rPr>
        <w:t xml:space="preserve"> the rationale behind Kahneman's conversion remains </w:t>
      </w:r>
      <w:r>
        <w:rPr>
          <w:rFonts w:ascii="Times" w:eastAsia="Times" w:hAnsi="Times" w:cs="Times"/>
          <w:color w:val="000000"/>
          <w:sz w:val="24"/>
          <w:szCs w:val="24"/>
        </w:rPr>
        <w:t>elusive to me, I was able to explore other prominent scientists and public figures who had similar stories: transitioning from climate change skeptics and cynics to advocates.</w:t>
      </w:r>
      <w:commentRangeEnd w:id="14"/>
      <w:r w:rsidR="00882F82">
        <w:rPr>
          <w:rStyle w:val="CommentReference"/>
        </w:rPr>
        <w:commentReference w:id="14"/>
      </w:r>
    </w:p>
    <w:p w14:paraId="7A60545E" w14:textId="77777777" w:rsidR="003E7DA8" w:rsidRDefault="005A7408">
      <w:pPr>
        <w:widowControl w:val="0"/>
        <w:pBdr>
          <w:top w:val="nil"/>
          <w:left w:val="nil"/>
          <w:bottom w:val="nil"/>
          <w:right w:val="nil"/>
          <w:between w:val="nil"/>
        </w:pBdr>
        <w:spacing w:after="100"/>
        <w:ind w:firstLine="720"/>
        <w:rPr>
          <w:rFonts w:ascii="Times" w:eastAsia="Times" w:hAnsi="Times" w:cs="Times"/>
          <w:color w:val="333333"/>
          <w:sz w:val="24"/>
          <w:szCs w:val="24"/>
        </w:rPr>
      </w:pPr>
      <w:del w:id="17" w:author="Arthur Raymond" w:date="2018-11-23T08:47:00Z">
        <w:r w:rsidDel="00657252">
          <w:rPr>
            <w:rFonts w:ascii="Times" w:eastAsia="Times" w:hAnsi="Times" w:cs="Times"/>
            <w:color w:val="333333"/>
            <w:sz w:val="24"/>
            <w:szCs w:val="24"/>
          </w:rPr>
          <w:delText xml:space="preserve">One example of this comes through </w:delText>
        </w:r>
      </w:del>
      <w:r>
        <w:rPr>
          <w:rFonts w:ascii="Times" w:eastAsia="Times" w:hAnsi="Times" w:cs="Times"/>
          <w:color w:val="333333"/>
          <w:sz w:val="24"/>
          <w:szCs w:val="24"/>
        </w:rPr>
        <w:t>Richard Muller, a physicist and professor at U</w:t>
      </w:r>
      <w:r>
        <w:rPr>
          <w:rFonts w:ascii="Times" w:eastAsia="Times" w:hAnsi="Times" w:cs="Times"/>
          <w:color w:val="333333"/>
          <w:sz w:val="24"/>
          <w:szCs w:val="24"/>
        </w:rPr>
        <w:t>C Berkeley</w:t>
      </w:r>
      <w:del w:id="18" w:author="Arthur Raymond" w:date="2018-11-23T08:47:00Z">
        <w:r w:rsidDel="00657252">
          <w:rPr>
            <w:rFonts w:ascii="Times" w:eastAsia="Times" w:hAnsi="Times" w:cs="Times"/>
            <w:color w:val="333333"/>
            <w:sz w:val="24"/>
            <w:szCs w:val="24"/>
          </w:rPr>
          <w:delText>. As he</w:delText>
        </w:r>
      </w:del>
      <w:r>
        <w:rPr>
          <w:rFonts w:ascii="Times" w:eastAsia="Times" w:hAnsi="Times" w:cs="Times"/>
          <w:color w:val="333333"/>
          <w:sz w:val="24"/>
          <w:szCs w:val="24"/>
        </w:rPr>
        <w:t xml:space="preserve"> stated in an op-ed he published in the New York Times in 2012, “Call me a converted skeptic. Three years </w:t>
      </w:r>
      <w:proofErr w:type="gramStart"/>
      <w:r>
        <w:rPr>
          <w:rFonts w:ascii="Times" w:eastAsia="Times" w:hAnsi="Times" w:cs="Times"/>
          <w:color w:val="333333"/>
          <w:sz w:val="24"/>
          <w:szCs w:val="24"/>
        </w:rPr>
        <w:t>ago</w:t>
      </w:r>
      <w:proofErr w:type="gramEnd"/>
      <w:r>
        <w:rPr>
          <w:rFonts w:ascii="Times" w:eastAsia="Times" w:hAnsi="Times" w:cs="Times"/>
          <w:color w:val="333333"/>
          <w:sz w:val="24"/>
          <w:szCs w:val="24"/>
        </w:rPr>
        <w:t xml:space="preserve"> I identified problems in previous climate studies that, in my mind, threw doubt on the very existence of global warming. Last yea</w:t>
      </w:r>
      <w:r>
        <w:rPr>
          <w:rFonts w:ascii="Times" w:eastAsia="Times" w:hAnsi="Times" w:cs="Times"/>
          <w:color w:val="333333"/>
          <w:sz w:val="24"/>
          <w:szCs w:val="24"/>
        </w:rPr>
        <w:t>r, following an intensive research effort involving a dozen scientists, I concluded that global warming was real and that the prior estimates of the rate of warming were correct.” He goes on to say that he’s “Now going a step further: Humans are almost ent</w:t>
      </w:r>
      <w:r>
        <w:rPr>
          <w:rFonts w:ascii="Times" w:eastAsia="Times" w:hAnsi="Times" w:cs="Times"/>
          <w:color w:val="333333"/>
          <w:sz w:val="24"/>
          <w:szCs w:val="24"/>
        </w:rPr>
        <w:t>irely the cause.”</w:t>
      </w:r>
    </w:p>
    <w:p w14:paraId="5C9192A2" w14:textId="77777777" w:rsidR="003E7DA8" w:rsidRDefault="005A7408">
      <w:pPr>
        <w:widowControl w:val="0"/>
        <w:pBdr>
          <w:top w:val="nil"/>
          <w:left w:val="nil"/>
          <w:bottom w:val="nil"/>
          <w:right w:val="nil"/>
          <w:between w:val="nil"/>
        </w:pBdr>
        <w:spacing w:after="100"/>
        <w:ind w:firstLine="720"/>
        <w:rPr>
          <w:rFonts w:ascii="Times" w:eastAsia="Times" w:hAnsi="Times" w:cs="Times"/>
          <w:color w:val="333333"/>
          <w:sz w:val="24"/>
          <w:szCs w:val="24"/>
        </w:rPr>
      </w:pPr>
      <w:del w:id="19" w:author="Arthur Raymond" w:date="2018-11-23T08:48:00Z">
        <w:r w:rsidDel="00657252">
          <w:rPr>
            <w:rFonts w:ascii="Times" w:eastAsia="Times" w:hAnsi="Times" w:cs="Times"/>
            <w:color w:val="333333"/>
            <w:sz w:val="24"/>
            <w:szCs w:val="24"/>
          </w:rPr>
          <w:delText>As mentioned in the first quote, Muller’s</w:delText>
        </w:r>
      </w:del>
      <w:ins w:id="20" w:author="Arthur Raymond" w:date="2018-11-23T08:48:00Z">
        <w:r w:rsidR="00657252">
          <w:rPr>
            <w:rFonts w:ascii="Times" w:eastAsia="Times" w:hAnsi="Times" w:cs="Times"/>
            <w:color w:val="333333"/>
            <w:sz w:val="24"/>
            <w:szCs w:val="24"/>
          </w:rPr>
          <w:t>Muller’s</w:t>
        </w:r>
      </w:ins>
      <w:r>
        <w:rPr>
          <w:rFonts w:ascii="Times" w:eastAsia="Times" w:hAnsi="Times" w:cs="Times"/>
          <w:color w:val="333333"/>
          <w:sz w:val="24"/>
          <w:szCs w:val="24"/>
        </w:rPr>
        <w:t xml:space="preserve"> transition can be attributed to the group he founded, Berkeley Earth, an independent non-profit focused on ascertaining an objective analysis about some major climate change skeptic concerns. The </w:t>
      </w:r>
      <w:r>
        <w:rPr>
          <w:rFonts w:ascii="Times" w:eastAsia="Times" w:hAnsi="Times" w:cs="Times"/>
          <w:color w:val="333333"/>
          <w:sz w:val="24"/>
          <w:szCs w:val="24"/>
        </w:rPr>
        <w:t>group</w:t>
      </w:r>
      <w:ins w:id="21" w:author="Arthur Raymond" w:date="2018-11-23T08:48:00Z">
        <w:r w:rsidR="00657252">
          <w:rPr>
            <w:rFonts w:ascii="Times" w:eastAsia="Times" w:hAnsi="Times" w:cs="Times"/>
            <w:color w:val="333333"/>
            <w:sz w:val="24"/>
            <w:szCs w:val="24"/>
          </w:rPr>
          <w:t xml:space="preserve"> is</w:t>
        </w:r>
      </w:ins>
      <w:del w:id="22" w:author="Arthur Raymond" w:date="2018-11-23T08:48:00Z">
        <w:r w:rsidDel="00657252">
          <w:rPr>
            <w:rFonts w:ascii="Times" w:eastAsia="Times" w:hAnsi="Times" w:cs="Times"/>
            <w:color w:val="333333"/>
            <w:sz w:val="24"/>
            <w:szCs w:val="24"/>
          </w:rPr>
          <w:delText>,</w:delText>
        </w:r>
      </w:del>
      <w:r>
        <w:rPr>
          <w:rFonts w:ascii="Times" w:eastAsia="Times" w:hAnsi="Times" w:cs="Times"/>
          <w:color w:val="333333"/>
          <w:sz w:val="24"/>
          <w:szCs w:val="24"/>
        </w:rPr>
        <w:t xml:space="preserve"> funded by educational grants through various donors </w:t>
      </w:r>
      <w:del w:id="23" w:author="Arthur Raymond" w:date="2018-11-23T08:48:00Z">
        <w:r w:rsidDel="00657252">
          <w:rPr>
            <w:rFonts w:ascii="Times" w:eastAsia="Times" w:hAnsi="Times" w:cs="Times"/>
            <w:color w:val="333333"/>
            <w:sz w:val="24"/>
            <w:szCs w:val="24"/>
          </w:rPr>
          <w:delText>(</w:delText>
        </w:r>
      </w:del>
      <w:r>
        <w:rPr>
          <w:rFonts w:ascii="Times" w:eastAsia="Times" w:hAnsi="Times" w:cs="Times"/>
          <w:color w:val="333333"/>
          <w:sz w:val="24"/>
          <w:szCs w:val="24"/>
        </w:rPr>
        <w:t>such as, ironically, the Koch brothers who according to Greenpeace have sent over $100 million to groups denying climate science since 1997</w:t>
      </w:r>
      <w:del w:id="24" w:author="Arthur Raymond" w:date="2018-11-23T08:48:00Z">
        <w:r w:rsidDel="00657252">
          <w:rPr>
            <w:rFonts w:ascii="Times" w:eastAsia="Times" w:hAnsi="Times" w:cs="Times"/>
            <w:color w:val="333333"/>
            <w:sz w:val="24"/>
            <w:szCs w:val="24"/>
          </w:rPr>
          <w:delText>)</w:delText>
        </w:r>
      </w:del>
      <w:del w:id="25" w:author="Arthur Raymond" w:date="2018-11-23T08:49:00Z">
        <w:r w:rsidDel="00657252">
          <w:rPr>
            <w:rFonts w:ascii="Times" w:eastAsia="Times" w:hAnsi="Times" w:cs="Times"/>
            <w:color w:val="333333"/>
            <w:sz w:val="24"/>
            <w:szCs w:val="24"/>
          </w:rPr>
          <w:delText>,</w:delText>
        </w:r>
      </w:del>
      <w:ins w:id="26" w:author="Arthur Raymond" w:date="2018-11-23T08:49:00Z">
        <w:r w:rsidR="00657252">
          <w:rPr>
            <w:rFonts w:ascii="Times" w:eastAsia="Times" w:hAnsi="Times" w:cs="Times"/>
            <w:color w:val="333333"/>
            <w:sz w:val="24"/>
            <w:szCs w:val="24"/>
          </w:rPr>
          <w:t>They</w:t>
        </w:r>
      </w:ins>
      <w:r>
        <w:rPr>
          <w:rFonts w:ascii="Times" w:eastAsia="Times" w:hAnsi="Times" w:cs="Times"/>
          <w:color w:val="333333"/>
          <w:sz w:val="24"/>
          <w:szCs w:val="24"/>
        </w:rPr>
        <w:t xml:space="preserve"> utilize</w:t>
      </w:r>
      <w:del w:id="27" w:author="Arthur Raymond" w:date="2018-11-23T08:49:00Z">
        <w:r w:rsidDel="00657252">
          <w:rPr>
            <w:rFonts w:ascii="Times" w:eastAsia="Times" w:hAnsi="Times" w:cs="Times"/>
            <w:color w:val="333333"/>
            <w:sz w:val="24"/>
            <w:szCs w:val="24"/>
          </w:rPr>
          <w:delText>d</w:delText>
        </w:r>
      </w:del>
      <w:r>
        <w:rPr>
          <w:rFonts w:ascii="Times" w:eastAsia="Times" w:hAnsi="Times" w:cs="Times"/>
          <w:color w:val="333333"/>
          <w:sz w:val="24"/>
          <w:szCs w:val="24"/>
        </w:rPr>
        <w:t xml:space="preserve"> sophisticated statistical models that elimina</w:t>
      </w:r>
      <w:r>
        <w:rPr>
          <w:rFonts w:ascii="Times" w:eastAsia="Times" w:hAnsi="Times" w:cs="Times"/>
          <w:color w:val="333333"/>
          <w:sz w:val="24"/>
          <w:szCs w:val="24"/>
        </w:rPr>
        <w:t xml:space="preserve">ted conventional issues with climate change </w:t>
      </w:r>
      <w:r>
        <w:rPr>
          <w:rFonts w:ascii="Times" w:eastAsia="Times" w:hAnsi="Times" w:cs="Times"/>
          <w:color w:val="333333"/>
          <w:sz w:val="24"/>
          <w:szCs w:val="24"/>
        </w:rPr>
        <w:lastRenderedPageBreak/>
        <w:t xml:space="preserve">studies such as biases with urban heating, data selection, poor station quality, and </w:t>
      </w:r>
      <w:commentRangeStart w:id="28"/>
      <w:r>
        <w:rPr>
          <w:rFonts w:ascii="Times" w:eastAsia="Times" w:hAnsi="Times" w:cs="Times"/>
          <w:color w:val="333333"/>
          <w:sz w:val="24"/>
          <w:szCs w:val="24"/>
        </w:rPr>
        <w:t>human intervention.</w:t>
      </w:r>
      <w:commentRangeEnd w:id="28"/>
      <w:r w:rsidR="00657252">
        <w:rPr>
          <w:rStyle w:val="CommentReference"/>
        </w:rPr>
        <w:commentReference w:id="28"/>
      </w:r>
    </w:p>
    <w:p w14:paraId="57B32DB0" w14:textId="77777777" w:rsidR="003E7DA8" w:rsidRDefault="005A7408">
      <w:pPr>
        <w:widowControl w:val="0"/>
        <w:pBdr>
          <w:top w:val="nil"/>
          <w:left w:val="nil"/>
          <w:bottom w:val="nil"/>
          <w:right w:val="nil"/>
          <w:between w:val="nil"/>
        </w:pBdr>
        <w:spacing w:after="100"/>
        <w:ind w:firstLine="720"/>
        <w:rPr>
          <w:rFonts w:ascii="Times" w:eastAsia="Times" w:hAnsi="Times" w:cs="Times"/>
          <w:color w:val="333333"/>
          <w:sz w:val="24"/>
          <w:szCs w:val="24"/>
        </w:rPr>
      </w:pPr>
      <w:r>
        <w:rPr>
          <w:rFonts w:ascii="Times" w:eastAsia="Times" w:hAnsi="Times" w:cs="Times"/>
          <w:color w:val="333333"/>
          <w:sz w:val="24"/>
          <w:szCs w:val="24"/>
        </w:rPr>
        <w:t>At the end of all this, a report was drawn up that found that the shape of their data best matched the curv</w:t>
      </w:r>
      <w:r>
        <w:rPr>
          <w:rFonts w:ascii="Times" w:eastAsia="Times" w:hAnsi="Times" w:cs="Times"/>
          <w:color w:val="333333"/>
          <w:sz w:val="24"/>
          <w:szCs w:val="24"/>
        </w:rPr>
        <w:t>e of the calculated greenhouse effect from human caused greenhouse gas</w:t>
      </w:r>
    </w:p>
    <w:p w14:paraId="0FEC94CE" w14:textId="77777777" w:rsidR="003E7DA8" w:rsidRDefault="005A7408">
      <w:pPr>
        <w:widowControl w:val="0"/>
        <w:pBdr>
          <w:top w:val="nil"/>
          <w:left w:val="nil"/>
          <w:bottom w:val="nil"/>
          <w:right w:val="nil"/>
          <w:between w:val="nil"/>
        </w:pBdr>
        <w:spacing w:after="100"/>
        <w:rPr>
          <w:rFonts w:ascii="Times" w:eastAsia="Times" w:hAnsi="Times" w:cs="Times"/>
          <w:color w:val="333333"/>
          <w:sz w:val="24"/>
          <w:szCs w:val="24"/>
        </w:rPr>
      </w:pPr>
      <w:r>
        <w:br w:type="page"/>
      </w:r>
      <w:r>
        <w:rPr>
          <w:rFonts w:ascii="Times" w:eastAsia="Times" w:hAnsi="Times" w:cs="Times"/>
          <w:color w:val="333333"/>
          <w:sz w:val="24"/>
          <w:szCs w:val="24"/>
        </w:rPr>
        <w:lastRenderedPageBreak/>
        <w:t>emissions, convincing Muller of man-made climate change that led him to write the aforementioned op-ed.</w:t>
      </w:r>
    </w:p>
    <w:p w14:paraId="02154A7A" w14:textId="77777777" w:rsidR="003E7DA8" w:rsidRDefault="005A7408">
      <w:pPr>
        <w:widowControl w:val="0"/>
        <w:pBdr>
          <w:top w:val="nil"/>
          <w:left w:val="nil"/>
          <w:bottom w:val="nil"/>
          <w:right w:val="nil"/>
          <w:between w:val="nil"/>
        </w:pBdr>
        <w:spacing w:after="100"/>
        <w:ind w:firstLine="720"/>
        <w:rPr>
          <w:rFonts w:ascii="Times" w:eastAsia="Times" w:hAnsi="Times" w:cs="Times"/>
          <w:color w:val="333333"/>
          <w:sz w:val="24"/>
          <w:szCs w:val="24"/>
        </w:rPr>
      </w:pPr>
      <w:del w:id="29" w:author="Arthur Raymond" w:date="2018-11-23T08:50:00Z">
        <w:r w:rsidDel="00657252">
          <w:rPr>
            <w:rFonts w:ascii="Times" w:eastAsia="Times" w:hAnsi="Times" w:cs="Times"/>
            <w:color w:val="333333"/>
            <w:sz w:val="24"/>
            <w:szCs w:val="24"/>
          </w:rPr>
          <w:delText xml:space="preserve">Another example of a converted climate skeptic is </w:delText>
        </w:r>
      </w:del>
      <w:r>
        <w:rPr>
          <w:rFonts w:ascii="Times" w:eastAsia="Times" w:hAnsi="Times" w:cs="Times"/>
          <w:color w:val="333333"/>
          <w:sz w:val="24"/>
          <w:szCs w:val="24"/>
        </w:rPr>
        <w:t>Jerry Taylor</w:t>
      </w:r>
      <w:del w:id="30" w:author="Arthur Raymond" w:date="2018-11-23T08:51:00Z">
        <w:r w:rsidDel="00657252">
          <w:rPr>
            <w:rFonts w:ascii="Times" w:eastAsia="Times" w:hAnsi="Times" w:cs="Times"/>
            <w:color w:val="333333"/>
            <w:sz w:val="24"/>
            <w:szCs w:val="24"/>
          </w:rPr>
          <w:delText>,</w:delText>
        </w:r>
      </w:del>
      <w:r>
        <w:rPr>
          <w:rFonts w:ascii="Times" w:eastAsia="Times" w:hAnsi="Times" w:cs="Times"/>
          <w:color w:val="333333"/>
          <w:sz w:val="24"/>
          <w:szCs w:val="24"/>
        </w:rPr>
        <w:t xml:space="preserve"> </w:t>
      </w:r>
      <w:ins w:id="31" w:author="Arthur Raymond" w:date="2018-11-23T08:51:00Z">
        <w:r w:rsidR="00657252">
          <w:rPr>
            <w:rFonts w:ascii="Times" w:eastAsia="Times" w:hAnsi="Times" w:cs="Times"/>
            <w:color w:val="333333"/>
            <w:sz w:val="24"/>
            <w:szCs w:val="24"/>
          </w:rPr>
          <w:t xml:space="preserve">is the </w:t>
        </w:r>
      </w:ins>
      <w:r>
        <w:rPr>
          <w:rFonts w:ascii="Times" w:eastAsia="Times" w:hAnsi="Times" w:cs="Times"/>
          <w:color w:val="333333"/>
          <w:sz w:val="24"/>
          <w:szCs w:val="24"/>
        </w:rPr>
        <w:t>founder and pres</w:t>
      </w:r>
      <w:r>
        <w:rPr>
          <w:rFonts w:ascii="Times" w:eastAsia="Times" w:hAnsi="Times" w:cs="Times"/>
          <w:color w:val="333333"/>
          <w:sz w:val="24"/>
          <w:szCs w:val="24"/>
        </w:rPr>
        <w:t xml:space="preserve">ident of the </w:t>
      </w:r>
      <w:proofErr w:type="spellStart"/>
      <w:r>
        <w:rPr>
          <w:rFonts w:ascii="Times" w:eastAsia="Times" w:hAnsi="Times" w:cs="Times"/>
          <w:color w:val="333333"/>
          <w:sz w:val="24"/>
          <w:szCs w:val="24"/>
        </w:rPr>
        <w:t>Niskanen</w:t>
      </w:r>
      <w:proofErr w:type="spellEnd"/>
      <w:r>
        <w:rPr>
          <w:rFonts w:ascii="Times" w:eastAsia="Times" w:hAnsi="Times" w:cs="Times"/>
          <w:color w:val="333333"/>
          <w:sz w:val="24"/>
          <w:szCs w:val="24"/>
        </w:rPr>
        <w:t xml:space="preserve"> Center, a libertarian think tank. Taylor used to be the vice president of the Cato Institute (a right-wing think tank) and according to himself, “used to write skeptic talking points for a living.”</w:t>
      </w:r>
    </w:p>
    <w:p w14:paraId="05D6E12C" w14:textId="77777777" w:rsidR="003E7DA8" w:rsidRDefault="005A7408">
      <w:pPr>
        <w:widowControl w:val="0"/>
        <w:pBdr>
          <w:top w:val="nil"/>
          <w:left w:val="nil"/>
          <w:bottom w:val="nil"/>
          <w:right w:val="nil"/>
          <w:between w:val="nil"/>
        </w:pBdr>
        <w:spacing w:after="100"/>
        <w:ind w:firstLine="720"/>
        <w:rPr>
          <w:rFonts w:ascii="Times" w:eastAsia="Times" w:hAnsi="Times" w:cs="Times"/>
          <w:color w:val="333333"/>
          <w:sz w:val="24"/>
          <w:szCs w:val="24"/>
        </w:rPr>
      </w:pPr>
      <w:r>
        <w:rPr>
          <w:rFonts w:ascii="Times" w:eastAsia="Times" w:hAnsi="Times" w:cs="Times"/>
          <w:color w:val="333333"/>
          <w:sz w:val="24"/>
          <w:szCs w:val="24"/>
        </w:rPr>
        <w:t xml:space="preserve">As he stated himself in an interview just last year, “from 1991 through 2000... I was absolutely convinced of the case for skepticism </w:t>
      </w:r>
      <w:proofErr w:type="gramStart"/>
      <w:r>
        <w:rPr>
          <w:rFonts w:ascii="Times" w:eastAsia="Times" w:hAnsi="Times" w:cs="Times"/>
          <w:color w:val="333333"/>
          <w:sz w:val="24"/>
          <w:szCs w:val="24"/>
        </w:rPr>
        <w:t>with regard to</w:t>
      </w:r>
      <w:proofErr w:type="gramEnd"/>
      <w:r>
        <w:rPr>
          <w:rFonts w:ascii="Times" w:eastAsia="Times" w:hAnsi="Times" w:cs="Times"/>
          <w:color w:val="333333"/>
          <w:sz w:val="24"/>
          <w:szCs w:val="24"/>
        </w:rPr>
        <w:t xml:space="preserve"> climate science and of the excessive costs of doing much about it even if it were a problem.” However, he t</w:t>
      </w:r>
      <w:r>
        <w:rPr>
          <w:rFonts w:ascii="Times" w:eastAsia="Times" w:hAnsi="Times" w:cs="Times"/>
          <w:color w:val="333333"/>
          <w:sz w:val="24"/>
          <w:szCs w:val="24"/>
        </w:rPr>
        <w:t>hen goes on to say that his perspective gradually began to change throughout the early 2000’s, with one significant event acting as a spark that caused him to doubt his stance.</w:t>
      </w:r>
    </w:p>
    <w:p w14:paraId="1F8906F7" w14:textId="77777777" w:rsidR="003E7DA8" w:rsidRDefault="005A7408">
      <w:pPr>
        <w:widowControl w:val="0"/>
        <w:pBdr>
          <w:top w:val="nil"/>
          <w:left w:val="nil"/>
          <w:bottom w:val="nil"/>
          <w:right w:val="nil"/>
          <w:between w:val="nil"/>
        </w:pBdr>
        <w:spacing w:after="100"/>
        <w:ind w:firstLine="720"/>
        <w:rPr>
          <w:rFonts w:ascii="Times" w:eastAsia="Times" w:hAnsi="Times" w:cs="Times"/>
          <w:color w:val="333333"/>
          <w:sz w:val="24"/>
          <w:szCs w:val="24"/>
        </w:rPr>
      </w:pPr>
      <w:r>
        <w:rPr>
          <w:rFonts w:ascii="Times" w:eastAsia="Times" w:hAnsi="Times" w:cs="Times"/>
          <w:color w:val="333333"/>
          <w:sz w:val="24"/>
          <w:szCs w:val="24"/>
        </w:rPr>
        <w:t xml:space="preserve">This event was a televised debate with climate change advocate Joe </w:t>
      </w:r>
      <w:proofErr w:type="spellStart"/>
      <w:r>
        <w:rPr>
          <w:rFonts w:ascii="Times" w:eastAsia="Times" w:hAnsi="Times" w:cs="Times"/>
          <w:color w:val="333333"/>
          <w:sz w:val="24"/>
          <w:szCs w:val="24"/>
        </w:rPr>
        <w:t>Romm</w:t>
      </w:r>
      <w:proofErr w:type="spellEnd"/>
      <w:r>
        <w:rPr>
          <w:rFonts w:ascii="Times" w:eastAsia="Times" w:hAnsi="Times" w:cs="Times"/>
          <w:color w:val="333333"/>
          <w:sz w:val="24"/>
          <w:szCs w:val="24"/>
        </w:rPr>
        <w:t>, in whi</w:t>
      </w:r>
      <w:r>
        <w:rPr>
          <w:rFonts w:ascii="Times" w:eastAsia="Times" w:hAnsi="Times" w:cs="Times"/>
          <w:color w:val="333333"/>
          <w:sz w:val="24"/>
          <w:szCs w:val="24"/>
        </w:rPr>
        <w:t xml:space="preserve">ch Taylor unknowingly presented numerous false statements about the Earth’s warming that </w:t>
      </w:r>
      <w:proofErr w:type="spellStart"/>
      <w:r>
        <w:rPr>
          <w:rFonts w:ascii="Times" w:eastAsia="Times" w:hAnsi="Times" w:cs="Times"/>
          <w:color w:val="333333"/>
          <w:sz w:val="24"/>
          <w:szCs w:val="24"/>
        </w:rPr>
        <w:t>Romm</w:t>
      </w:r>
      <w:proofErr w:type="spellEnd"/>
      <w:r>
        <w:rPr>
          <w:rFonts w:ascii="Times" w:eastAsia="Times" w:hAnsi="Times" w:cs="Times"/>
          <w:color w:val="333333"/>
          <w:sz w:val="24"/>
          <w:szCs w:val="24"/>
        </w:rPr>
        <w:t xml:space="preserve"> asked him off-stage after the debate to double check. Upon doing so, Taylor realized that </w:t>
      </w:r>
      <w:proofErr w:type="spellStart"/>
      <w:r>
        <w:rPr>
          <w:rFonts w:ascii="Times" w:eastAsia="Times" w:hAnsi="Times" w:cs="Times"/>
          <w:color w:val="333333"/>
          <w:sz w:val="24"/>
          <w:szCs w:val="24"/>
        </w:rPr>
        <w:t>Romm</w:t>
      </w:r>
      <w:proofErr w:type="spellEnd"/>
      <w:r>
        <w:rPr>
          <w:rFonts w:ascii="Times" w:eastAsia="Times" w:hAnsi="Times" w:cs="Times"/>
          <w:color w:val="333333"/>
          <w:sz w:val="24"/>
          <w:szCs w:val="24"/>
        </w:rPr>
        <w:t xml:space="preserve"> was correct, and that after he “talked to the climate skeptics who </w:t>
      </w:r>
      <w:r>
        <w:rPr>
          <w:rFonts w:ascii="Times" w:eastAsia="Times" w:hAnsi="Times" w:cs="Times"/>
          <w:color w:val="333333"/>
          <w:sz w:val="24"/>
          <w:szCs w:val="24"/>
        </w:rPr>
        <w:t>had made this argument to [him], it [turned] out they had done so with full knowledge they were being misleading.” This interview led him to dig more into the narratives he was pushing,</w:t>
      </w:r>
      <w:del w:id="32" w:author="Arthur Raymond" w:date="2018-11-23T08:52:00Z">
        <w:r w:rsidDel="00657252">
          <w:rPr>
            <w:rFonts w:ascii="Times" w:eastAsia="Times" w:hAnsi="Times" w:cs="Times"/>
            <w:color w:val="333333"/>
            <w:sz w:val="24"/>
            <w:szCs w:val="24"/>
          </w:rPr>
          <w:delText xml:space="preserve"> to</w:delText>
        </w:r>
      </w:del>
      <w:r>
        <w:rPr>
          <w:rFonts w:ascii="Times" w:eastAsia="Times" w:hAnsi="Times" w:cs="Times"/>
          <w:color w:val="333333"/>
          <w:sz w:val="24"/>
          <w:szCs w:val="24"/>
        </w:rPr>
        <w:t xml:space="preserve"> which he found that </w:t>
      </w:r>
      <w:proofErr w:type="gramStart"/>
      <w:r>
        <w:rPr>
          <w:rFonts w:ascii="Times" w:eastAsia="Times" w:hAnsi="Times" w:cs="Times"/>
          <w:color w:val="333333"/>
          <w:sz w:val="24"/>
          <w:szCs w:val="24"/>
        </w:rPr>
        <w:t>often times</w:t>
      </w:r>
      <w:proofErr w:type="gramEnd"/>
      <w:del w:id="33" w:author="Arthur Raymond" w:date="2018-11-23T08:52:00Z">
        <w:r w:rsidDel="00657252">
          <w:rPr>
            <w:rFonts w:ascii="Times" w:eastAsia="Times" w:hAnsi="Times" w:cs="Times"/>
            <w:color w:val="333333"/>
            <w:sz w:val="24"/>
            <w:szCs w:val="24"/>
          </w:rPr>
          <w:delText>, they</w:delText>
        </w:r>
      </w:del>
      <w:r>
        <w:rPr>
          <w:rFonts w:ascii="Times" w:eastAsia="Times" w:hAnsi="Times" w:cs="Times"/>
          <w:color w:val="333333"/>
          <w:sz w:val="24"/>
          <w:szCs w:val="24"/>
        </w:rPr>
        <w:t xml:space="preserve"> were </w:t>
      </w:r>
      <w:del w:id="34" w:author="Arthur Raymond" w:date="2018-11-23T08:52:00Z">
        <w:r w:rsidDel="00657252">
          <w:rPr>
            <w:rFonts w:ascii="Times" w:eastAsia="Times" w:hAnsi="Times" w:cs="Times"/>
            <w:color w:val="333333"/>
            <w:sz w:val="24"/>
            <w:szCs w:val="24"/>
          </w:rPr>
          <w:delText>“</w:delText>
        </w:r>
      </w:del>
      <w:r>
        <w:rPr>
          <w:rFonts w:ascii="Times" w:eastAsia="Times" w:hAnsi="Times" w:cs="Times"/>
          <w:color w:val="333333"/>
          <w:sz w:val="24"/>
          <w:szCs w:val="24"/>
        </w:rPr>
        <w:t>“dodgy, sketchy, mislea</w:t>
      </w:r>
      <w:r>
        <w:rPr>
          <w:rFonts w:ascii="Times" w:eastAsia="Times" w:hAnsi="Times" w:cs="Times"/>
          <w:color w:val="333333"/>
          <w:sz w:val="24"/>
          <w:szCs w:val="24"/>
        </w:rPr>
        <w:t>ding, or the underlying science didn’t hold up.”</w:t>
      </w:r>
    </w:p>
    <w:p w14:paraId="66DD021E" w14:textId="77777777" w:rsidR="003E7DA8" w:rsidRDefault="005A7408">
      <w:pPr>
        <w:widowControl w:val="0"/>
        <w:pBdr>
          <w:top w:val="nil"/>
          <w:left w:val="nil"/>
          <w:bottom w:val="nil"/>
          <w:right w:val="nil"/>
          <w:between w:val="nil"/>
        </w:pBdr>
        <w:spacing w:after="100"/>
        <w:ind w:firstLine="720"/>
        <w:rPr>
          <w:rFonts w:ascii="Times" w:eastAsia="Times" w:hAnsi="Times" w:cs="Times"/>
          <w:color w:val="333333"/>
          <w:sz w:val="24"/>
          <w:szCs w:val="24"/>
        </w:rPr>
      </w:pPr>
      <w:r>
        <w:rPr>
          <w:rFonts w:ascii="Times" w:eastAsia="Times" w:hAnsi="Times" w:cs="Times"/>
          <w:color w:val="333333"/>
          <w:sz w:val="24"/>
          <w:szCs w:val="24"/>
        </w:rPr>
        <w:t xml:space="preserve">Ultimately, it was this due diligence into the arguments he was forwarding that led him to realize that the science behind climate change often contradicted them, leading to him slowly changing his beliefs, </w:t>
      </w:r>
      <w:r>
        <w:rPr>
          <w:rFonts w:ascii="Times" w:eastAsia="Times" w:hAnsi="Times" w:cs="Times"/>
          <w:color w:val="333333"/>
          <w:sz w:val="24"/>
          <w:szCs w:val="24"/>
        </w:rPr>
        <w:t>leaving the Cato Institute and creating his own think tank, and becoming more and more vocal as an advocate of bipartisan efforts to combat climate change.</w:t>
      </w:r>
    </w:p>
    <w:p w14:paraId="47A72608" w14:textId="77777777" w:rsidR="003E7DA8" w:rsidRDefault="005A7408">
      <w:pPr>
        <w:widowControl w:val="0"/>
        <w:pBdr>
          <w:top w:val="nil"/>
          <w:left w:val="nil"/>
          <w:bottom w:val="nil"/>
          <w:right w:val="nil"/>
          <w:between w:val="nil"/>
        </w:pBdr>
        <w:spacing w:after="100"/>
        <w:ind w:firstLine="720"/>
        <w:rPr>
          <w:rFonts w:ascii="Times" w:eastAsia="Times" w:hAnsi="Times" w:cs="Times"/>
          <w:color w:val="333333"/>
          <w:sz w:val="24"/>
          <w:szCs w:val="24"/>
        </w:rPr>
      </w:pPr>
      <w:commentRangeStart w:id="35"/>
      <w:r>
        <w:rPr>
          <w:rFonts w:ascii="Times" w:eastAsia="Times" w:hAnsi="Times" w:cs="Times"/>
          <w:color w:val="333333"/>
          <w:sz w:val="24"/>
          <w:szCs w:val="24"/>
        </w:rPr>
        <w:t>This pattern of climate change skeptics converting to advocates is still not a common one, but it is</w:t>
      </w:r>
      <w:r>
        <w:rPr>
          <w:rFonts w:ascii="Times" w:eastAsia="Times" w:hAnsi="Times" w:cs="Times"/>
          <w:color w:val="333333"/>
          <w:sz w:val="24"/>
          <w:szCs w:val="24"/>
        </w:rPr>
        <w:t xml:space="preserve"> becoming increasingly frequent. There are people like Bob Inglis, a former Republican congressman who lost his seat in the House of Representatives in 2010 after changing his mind on global warming, </w:t>
      </w:r>
      <w:del w:id="36" w:author="Arthur Raymond" w:date="2018-11-23T08:54:00Z">
        <w:r w:rsidDel="00657252">
          <w:rPr>
            <w:rFonts w:ascii="Times" w:eastAsia="Times" w:hAnsi="Times" w:cs="Times"/>
            <w:color w:val="333333"/>
            <w:sz w:val="24"/>
            <w:szCs w:val="24"/>
          </w:rPr>
          <w:delText xml:space="preserve">but </w:delText>
        </w:r>
      </w:del>
      <w:ins w:id="37" w:author="Arthur Raymond" w:date="2018-11-23T08:54:00Z">
        <w:r w:rsidR="00657252">
          <w:rPr>
            <w:rFonts w:ascii="Times" w:eastAsia="Times" w:hAnsi="Times" w:cs="Times"/>
            <w:color w:val="333333"/>
            <w:sz w:val="24"/>
            <w:szCs w:val="24"/>
          </w:rPr>
          <w:t xml:space="preserve">and </w:t>
        </w:r>
      </w:ins>
      <w:r>
        <w:rPr>
          <w:rFonts w:ascii="Times" w:eastAsia="Times" w:hAnsi="Times" w:cs="Times"/>
          <w:color w:val="333333"/>
          <w:sz w:val="24"/>
          <w:szCs w:val="24"/>
        </w:rPr>
        <w:t>has since gone on to create “</w:t>
      </w:r>
      <w:proofErr w:type="spellStart"/>
      <w:r>
        <w:rPr>
          <w:rFonts w:ascii="Times" w:eastAsia="Times" w:hAnsi="Times" w:cs="Times"/>
          <w:color w:val="333333"/>
          <w:sz w:val="24"/>
          <w:szCs w:val="24"/>
        </w:rPr>
        <w:t>RepublicEN</w:t>
      </w:r>
      <w:proofErr w:type="spellEnd"/>
      <w:r>
        <w:rPr>
          <w:rFonts w:ascii="Times" w:eastAsia="Times" w:hAnsi="Times" w:cs="Times"/>
          <w:color w:val="333333"/>
          <w:sz w:val="24"/>
          <w:szCs w:val="24"/>
        </w:rPr>
        <w:t>”, a “nonprof</w:t>
      </w:r>
      <w:r>
        <w:rPr>
          <w:rFonts w:ascii="Times" w:eastAsia="Times" w:hAnsi="Times" w:cs="Times"/>
          <w:color w:val="333333"/>
          <w:sz w:val="24"/>
          <w:szCs w:val="24"/>
        </w:rPr>
        <w:t>it that strives to introduce conservative voices and solutions into the national discourse on climate change.” There are people like Bjorn Lomborg, a Danish academic and member of Time Magazine’s 100 most influential people of 2004, who published a book in</w:t>
      </w:r>
      <w:r>
        <w:rPr>
          <w:rFonts w:ascii="Times" w:eastAsia="Times" w:hAnsi="Times" w:cs="Times"/>
          <w:color w:val="333333"/>
          <w:sz w:val="24"/>
          <w:szCs w:val="24"/>
        </w:rPr>
        <w:t xml:space="preserve"> 2002 arguing that global warming was overblown and unfit for attention. Since then, he has gone on to completely switch his stance on the issue, recently receiving attention for fighting for an increase in the carbon tax in his home country of Denmark. An</w:t>
      </w:r>
      <w:r>
        <w:rPr>
          <w:rFonts w:ascii="Times" w:eastAsia="Times" w:hAnsi="Times" w:cs="Times"/>
          <w:color w:val="333333"/>
          <w:sz w:val="24"/>
          <w:szCs w:val="24"/>
        </w:rPr>
        <w:t>d finally, there are people like Michael Shermer, the publisher of Skeptic Magazine that used to believe climate change was greatly exaggerated but then reached a “flipping point” in 2006 when he acknowledged the “overwhelming evidence for anthropogenic gl</w:t>
      </w:r>
      <w:r>
        <w:rPr>
          <w:rFonts w:ascii="Times" w:eastAsia="Times" w:hAnsi="Times" w:cs="Times"/>
          <w:color w:val="333333"/>
          <w:sz w:val="24"/>
          <w:szCs w:val="24"/>
        </w:rPr>
        <w:t>obal warming.”</w:t>
      </w:r>
      <w:commentRangeEnd w:id="35"/>
      <w:r w:rsidR="00657252">
        <w:rPr>
          <w:rStyle w:val="CommentReference"/>
        </w:rPr>
        <w:commentReference w:id="35"/>
      </w:r>
    </w:p>
    <w:p w14:paraId="726ADD11" w14:textId="77777777" w:rsidR="003E7DA8" w:rsidRDefault="005A7408">
      <w:pPr>
        <w:widowControl w:val="0"/>
        <w:pBdr>
          <w:top w:val="nil"/>
          <w:left w:val="nil"/>
          <w:bottom w:val="nil"/>
          <w:right w:val="nil"/>
          <w:between w:val="nil"/>
        </w:pBdr>
        <w:spacing w:after="100"/>
        <w:ind w:firstLine="720"/>
        <w:rPr>
          <w:rFonts w:ascii="Times" w:eastAsia="Times" w:hAnsi="Times" w:cs="Times"/>
          <w:color w:val="333333"/>
          <w:sz w:val="24"/>
          <w:szCs w:val="24"/>
        </w:rPr>
      </w:pPr>
      <w:r>
        <w:rPr>
          <w:rFonts w:ascii="Times" w:eastAsia="Times" w:hAnsi="Times" w:cs="Times"/>
          <w:color w:val="333333"/>
          <w:sz w:val="24"/>
          <w:szCs w:val="24"/>
        </w:rPr>
        <w:t xml:space="preserve">Throughout </w:t>
      </w:r>
      <w:proofErr w:type="gramStart"/>
      <w:r>
        <w:rPr>
          <w:rFonts w:ascii="Times" w:eastAsia="Times" w:hAnsi="Times" w:cs="Times"/>
          <w:color w:val="333333"/>
          <w:sz w:val="24"/>
          <w:szCs w:val="24"/>
        </w:rPr>
        <w:t>all of</w:t>
      </w:r>
      <w:proofErr w:type="gramEnd"/>
      <w:r>
        <w:rPr>
          <w:rFonts w:ascii="Times" w:eastAsia="Times" w:hAnsi="Times" w:cs="Times"/>
          <w:color w:val="333333"/>
          <w:sz w:val="24"/>
          <w:szCs w:val="24"/>
        </w:rPr>
        <w:t xml:space="preserve"> these people, there are two specific takeaways</w:t>
      </w:r>
      <w:ins w:id="38" w:author="Arthur Raymond" w:date="2018-11-23T09:28:00Z">
        <w:r w:rsidR="007F02D7">
          <w:rPr>
            <w:rFonts w:ascii="Times" w:eastAsia="Times" w:hAnsi="Times" w:cs="Times"/>
            <w:color w:val="333333"/>
            <w:sz w:val="24"/>
            <w:szCs w:val="24"/>
          </w:rPr>
          <w:t>.</w:t>
        </w:r>
      </w:ins>
      <w:del w:id="39" w:author="Arthur Raymond" w:date="2018-11-23T09:28:00Z">
        <w:r w:rsidDel="007F02D7">
          <w:rPr>
            <w:rFonts w:ascii="Times" w:eastAsia="Times" w:hAnsi="Times" w:cs="Times"/>
            <w:color w:val="333333"/>
            <w:sz w:val="24"/>
            <w:szCs w:val="24"/>
          </w:rPr>
          <w:delText xml:space="preserve"> that I was able to identify</w:delText>
        </w:r>
        <w:r w:rsidDel="007F02D7">
          <w:rPr>
            <w:rFonts w:ascii="Times" w:eastAsia="Times" w:hAnsi="Times" w:cs="Times"/>
            <w:color w:val="333333"/>
            <w:sz w:val="24"/>
            <w:szCs w:val="24"/>
          </w:rPr>
          <w:delText>.</w:delText>
        </w:r>
      </w:del>
      <w:r>
        <w:rPr>
          <w:rFonts w:ascii="Times" w:eastAsia="Times" w:hAnsi="Times" w:cs="Times"/>
          <w:color w:val="333333"/>
          <w:sz w:val="24"/>
          <w:szCs w:val="24"/>
        </w:rPr>
        <w:t xml:space="preserve"> First, that the original trigger that made these skeptics or cynics begin to doubt their beliefs almost always originated through someone they trus</w:t>
      </w:r>
      <w:r>
        <w:rPr>
          <w:rFonts w:ascii="Times" w:eastAsia="Times" w:hAnsi="Times" w:cs="Times"/>
          <w:color w:val="333333"/>
          <w:sz w:val="24"/>
          <w:szCs w:val="24"/>
        </w:rPr>
        <w:t>ted and believed shared their own</w:t>
      </w:r>
    </w:p>
    <w:p w14:paraId="08AFBF0E" w14:textId="77777777" w:rsidR="003E7DA8" w:rsidRDefault="005A7408">
      <w:pPr>
        <w:widowControl w:val="0"/>
        <w:pBdr>
          <w:top w:val="nil"/>
          <w:left w:val="nil"/>
          <w:bottom w:val="nil"/>
          <w:right w:val="nil"/>
          <w:between w:val="nil"/>
        </w:pBdr>
        <w:spacing w:after="100"/>
        <w:rPr>
          <w:rFonts w:ascii="Times" w:eastAsia="Times" w:hAnsi="Times" w:cs="Times"/>
          <w:color w:val="333333"/>
          <w:sz w:val="24"/>
          <w:szCs w:val="24"/>
        </w:rPr>
      </w:pPr>
      <w:r>
        <w:br w:type="page"/>
      </w:r>
      <w:r>
        <w:rPr>
          <w:rFonts w:ascii="Times" w:eastAsia="Times" w:hAnsi="Times" w:cs="Times"/>
          <w:color w:val="333333"/>
          <w:sz w:val="24"/>
          <w:szCs w:val="24"/>
        </w:rPr>
        <w:lastRenderedPageBreak/>
        <w:t>values. In Robert Muller’s case, he co-founded his Berkeley Earth group with his daughter, and filled his research team with people that he felt were reliable and knew were going to be able to provide objective results. I</w:t>
      </w:r>
      <w:r>
        <w:rPr>
          <w:rFonts w:ascii="Times" w:eastAsia="Times" w:hAnsi="Times" w:cs="Times"/>
          <w:color w:val="333333"/>
          <w:sz w:val="24"/>
          <w:szCs w:val="24"/>
        </w:rPr>
        <w:t xml:space="preserve">n Taylor’s case, it was two of his trusted associates (Jonathan Adler of the Competitive Enterprise Institute and Bob </w:t>
      </w:r>
      <w:proofErr w:type="spellStart"/>
      <w:r>
        <w:rPr>
          <w:rFonts w:ascii="Times" w:eastAsia="Times" w:hAnsi="Times" w:cs="Times"/>
          <w:color w:val="333333"/>
          <w:sz w:val="24"/>
          <w:szCs w:val="24"/>
        </w:rPr>
        <w:t>Litterman</w:t>
      </w:r>
      <w:proofErr w:type="spellEnd"/>
      <w:r>
        <w:rPr>
          <w:rFonts w:ascii="Times" w:eastAsia="Times" w:hAnsi="Times" w:cs="Times"/>
          <w:color w:val="333333"/>
          <w:sz w:val="24"/>
          <w:szCs w:val="24"/>
        </w:rPr>
        <w:t xml:space="preserve"> who was head of risk management at Goldman Sachs) that got through to him about how the narratives he was promoting about the ec</w:t>
      </w:r>
      <w:r>
        <w:rPr>
          <w:rFonts w:ascii="Times" w:eastAsia="Times" w:hAnsi="Times" w:cs="Times"/>
          <w:color w:val="333333"/>
          <w:sz w:val="24"/>
          <w:szCs w:val="24"/>
        </w:rPr>
        <w:t>onomic impacts of climate change were often misleading</w:t>
      </w:r>
      <w:commentRangeStart w:id="40"/>
      <w:del w:id="41" w:author="Arthur Raymond" w:date="2018-11-23T09:28:00Z">
        <w:r w:rsidDel="007F02D7">
          <w:rPr>
            <w:rFonts w:ascii="Times" w:eastAsia="Times" w:hAnsi="Times" w:cs="Times"/>
            <w:color w:val="333333"/>
            <w:sz w:val="24"/>
            <w:szCs w:val="24"/>
          </w:rPr>
          <w:delText>, and handed down to him by organizations such as Exxonmobil and Koch Industries</w:delText>
        </w:r>
      </w:del>
      <w:commentRangeEnd w:id="40"/>
      <w:r w:rsidR="007F02D7">
        <w:rPr>
          <w:rStyle w:val="CommentReference"/>
        </w:rPr>
        <w:commentReference w:id="40"/>
      </w:r>
      <w:r>
        <w:rPr>
          <w:rFonts w:ascii="Times" w:eastAsia="Times" w:hAnsi="Times" w:cs="Times"/>
          <w:color w:val="333333"/>
          <w:sz w:val="24"/>
          <w:szCs w:val="24"/>
        </w:rPr>
        <w:t>.</w:t>
      </w:r>
    </w:p>
    <w:p w14:paraId="59412286" w14:textId="77777777" w:rsidR="003E7DA8" w:rsidRDefault="005A7408">
      <w:pPr>
        <w:widowControl w:val="0"/>
        <w:pBdr>
          <w:top w:val="nil"/>
          <w:left w:val="nil"/>
          <w:bottom w:val="nil"/>
          <w:right w:val="nil"/>
          <w:between w:val="nil"/>
        </w:pBdr>
        <w:spacing w:after="100"/>
        <w:ind w:firstLine="720"/>
        <w:rPr>
          <w:rFonts w:ascii="Times" w:eastAsia="Times" w:hAnsi="Times" w:cs="Times"/>
          <w:color w:val="333333"/>
          <w:sz w:val="24"/>
          <w:szCs w:val="24"/>
        </w:rPr>
      </w:pPr>
      <w:r>
        <w:rPr>
          <w:rFonts w:ascii="Times" w:eastAsia="Times" w:hAnsi="Times" w:cs="Times"/>
          <w:color w:val="333333"/>
          <w:sz w:val="24"/>
          <w:szCs w:val="24"/>
        </w:rPr>
        <w:t xml:space="preserve">Second, </w:t>
      </w:r>
      <w:del w:id="42" w:author="Arthur Raymond" w:date="2018-11-23T09:28:00Z">
        <w:r w:rsidDel="007F02D7">
          <w:rPr>
            <w:rFonts w:ascii="Times" w:eastAsia="Times" w:hAnsi="Times" w:cs="Times"/>
            <w:color w:val="333333"/>
            <w:sz w:val="24"/>
            <w:szCs w:val="24"/>
          </w:rPr>
          <w:delText xml:space="preserve">I found that </w:delText>
        </w:r>
      </w:del>
      <w:r>
        <w:rPr>
          <w:rFonts w:ascii="Times" w:eastAsia="Times" w:hAnsi="Times" w:cs="Times"/>
          <w:color w:val="333333"/>
          <w:sz w:val="24"/>
          <w:szCs w:val="24"/>
        </w:rPr>
        <w:t>instead of relying on data from climate change organizations such as Greenpeace or the Internationa</w:t>
      </w:r>
      <w:r>
        <w:rPr>
          <w:rFonts w:ascii="Times" w:eastAsia="Times" w:hAnsi="Times" w:cs="Times"/>
          <w:color w:val="333333"/>
          <w:sz w:val="24"/>
          <w:szCs w:val="24"/>
        </w:rPr>
        <w:t xml:space="preserve">l Panel on Climate Change (IPCC), the </w:t>
      </w:r>
      <w:del w:id="43" w:author="Arthur Raymond" w:date="2018-11-23T09:28:00Z">
        <w:r w:rsidDel="007F02D7">
          <w:rPr>
            <w:rFonts w:ascii="Times" w:eastAsia="Times" w:hAnsi="Times" w:cs="Times"/>
            <w:color w:val="333333"/>
            <w:sz w:val="24"/>
            <w:szCs w:val="24"/>
          </w:rPr>
          <w:delText xml:space="preserve">vast </w:delText>
        </w:r>
      </w:del>
      <w:r>
        <w:rPr>
          <w:rFonts w:ascii="Times" w:eastAsia="Times" w:hAnsi="Times" w:cs="Times"/>
          <w:color w:val="333333"/>
          <w:sz w:val="24"/>
          <w:szCs w:val="24"/>
        </w:rPr>
        <w:t xml:space="preserve">majority of these individuals that switched on climate change dug into the science on their own terms. </w:t>
      </w:r>
      <w:commentRangeStart w:id="44"/>
      <w:r>
        <w:rPr>
          <w:rFonts w:ascii="Times" w:eastAsia="Times" w:hAnsi="Times" w:cs="Times"/>
          <w:color w:val="333333"/>
          <w:sz w:val="24"/>
          <w:szCs w:val="24"/>
        </w:rPr>
        <w:t>For example, both Richard Muller and Jerry Taylor ended up creating their own organizations (Berkeley Earth an</w:t>
      </w:r>
      <w:r>
        <w:rPr>
          <w:rFonts w:ascii="Times" w:eastAsia="Times" w:hAnsi="Times" w:cs="Times"/>
          <w:color w:val="333333"/>
          <w:sz w:val="24"/>
          <w:szCs w:val="24"/>
        </w:rPr>
        <w:t xml:space="preserve">d the </w:t>
      </w:r>
      <w:proofErr w:type="spellStart"/>
      <w:r>
        <w:rPr>
          <w:rFonts w:ascii="Times" w:eastAsia="Times" w:hAnsi="Times" w:cs="Times"/>
          <w:color w:val="333333"/>
          <w:sz w:val="24"/>
          <w:szCs w:val="24"/>
        </w:rPr>
        <w:t>Niskanen</w:t>
      </w:r>
      <w:proofErr w:type="spellEnd"/>
      <w:r>
        <w:rPr>
          <w:rFonts w:ascii="Times" w:eastAsia="Times" w:hAnsi="Times" w:cs="Times"/>
          <w:color w:val="333333"/>
          <w:sz w:val="24"/>
          <w:szCs w:val="24"/>
        </w:rPr>
        <w:t xml:space="preserve"> Center respectively) where they were able to do their own research into the subject surrounded by their previously mentioned “trusted” people.</w:t>
      </w:r>
      <w:commentRangeEnd w:id="44"/>
      <w:r w:rsidR="007F02D7">
        <w:rPr>
          <w:rStyle w:val="CommentReference"/>
        </w:rPr>
        <w:commentReference w:id="44"/>
      </w:r>
    </w:p>
    <w:p w14:paraId="32D64F7D" w14:textId="77777777" w:rsidR="003E7DA8" w:rsidRDefault="005A7408">
      <w:pPr>
        <w:widowControl w:val="0"/>
        <w:pBdr>
          <w:top w:val="nil"/>
          <w:left w:val="nil"/>
          <w:bottom w:val="nil"/>
          <w:right w:val="nil"/>
          <w:between w:val="nil"/>
        </w:pBdr>
        <w:spacing w:after="100"/>
        <w:ind w:firstLine="720"/>
        <w:rPr>
          <w:rFonts w:ascii="Times" w:eastAsia="Times" w:hAnsi="Times" w:cs="Times"/>
          <w:color w:val="444444"/>
          <w:sz w:val="24"/>
          <w:szCs w:val="24"/>
        </w:rPr>
      </w:pPr>
      <w:r>
        <w:rPr>
          <w:rFonts w:ascii="Times" w:eastAsia="Times" w:hAnsi="Times" w:cs="Times"/>
          <w:color w:val="444444"/>
          <w:sz w:val="24"/>
          <w:szCs w:val="24"/>
        </w:rPr>
        <w:t xml:space="preserve">And on some level, </w:t>
      </w:r>
      <w:proofErr w:type="gramStart"/>
      <w:r>
        <w:rPr>
          <w:rFonts w:ascii="Times" w:eastAsia="Times" w:hAnsi="Times" w:cs="Times"/>
          <w:color w:val="444444"/>
          <w:sz w:val="24"/>
          <w:szCs w:val="24"/>
        </w:rPr>
        <w:t>both of these</w:t>
      </w:r>
      <w:proofErr w:type="gramEnd"/>
      <w:r>
        <w:rPr>
          <w:rFonts w:ascii="Times" w:eastAsia="Times" w:hAnsi="Times" w:cs="Times"/>
          <w:color w:val="444444"/>
          <w:sz w:val="24"/>
          <w:szCs w:val="24"/>
        </w:rPr>
        <w:t xml:space="preserve"> takeaways are true for the other aforementioned converts such as </w:t>
      </w:r>
      <w:r>
        <w:rPr>
          <w:rFonts w:ascii="Times" w:eastAsia="Times" w:hAnsi="Times" w:cs="Times"/>
          <w:color w:val="444444"/>
          <w:sz w:val="24"/>
          <w:szCs w:val="24"/>
        </w:rPr>
        <w:t>Inglis, Lomborg, and Shermer, and indicate a larger pattern of behavio</w:t>
      </w:r>
      <w:del w:id="45" w:author="Arthur Raymond" w:date="2018-11-23T09:29:00Z">
        <w:r w:rsidDel="007F02D7">
          <w:rPr>
            <w:rFonts w:ascii="Times" w:eastAsia="Times" w:hAnsi="Times" w:cs="Times"/>
            <w:color w:val="444444"/>
            <w:sz w:val="24"/>
            <w:szCs w:val="24"/>
          </w:rPr>
          <w:delText>u</w:delText>
        </w:r>
      </w:del>
      <w:r>
        <w:rPr>
          <w:rFonts w:ascii="Times" w:eastAsia="Times" w:hAnsi="Times" w:cs="Times"/>
          <w:color w:val="444444"/>
          <w:sz w:val="24"/>
          <w:szCs w:val="24"/>
        </w:rPr>
        <w:t>r. The conversion of every single one of these skeptics or cynics was initiated because they had a motive to look into the</w:t>
      </w:r>
      <w:r>
        <w:rPr>
          <w:rFonts w:ascii="Times" w:eastAsia="Times" w:hAnsi="Times" w:cs="Times"/>
          <w:color w:val="444444"/>
          <w:sz w:val="24"/>
          <w:szCs w:val="24"/>
        </w:rPr>
        <w:t xml:space="preserve"> science</w:t>
      </w:r>
      <w:del w:id="46" w:author="Arthur Raymond" w:date="2018-11-23T09:32:00Z">
        <w:r w:rsidDel="007F02D7">
          <w:rPr>
            <w:rFonts w:ascii="Times" w:eastAsia="Times" w:hAnsi="Times" w:cs="Times"/>
            <w:color w:val="444444"/>
            <w:sz w:val="24"/>
            <w:szCs w:val="24"/>
          </w:rPr>
          <w:delText xml:space="preserve"> (which will always be there in support of human create</w:delText>
        </w:r>
        <w:r w:rsidDel="007F02D7">
          <w:rPr>
            <w:rFonts w:ascii="Times" w:eastAsia="Times" w:hAnsi="Times" w:cs="Times"/>
            <w:color w:val="444444"/>
            <w:sz w:val="24"/>
            <w:szCs w:val="24"/>
          </w:rPr>
          <w:delText>d climate change)</w:delText>
        </w:r>
      </w:del>
      <w:r>
        <w:rPr>
          <w:rFonts w:ascii="Times" w:eastAsia="Times" w:hAnsi="Times" w:cs="Times"/>
          <w:color w:val="444444"/>
          <w:sz w:val="24"/>
          <w:szCs w:val="24"/>
        </w:rPr>
        <w:t>. And the origins of that incentive came through people that they trusted and understood to share the same values, revealing one of the most significant issues plaguing cooperation on climate change today.</w:t>
      </w:r>
    </w:p>
    <w:p w14:paraId="62B43BF6" w14:textId="77777777" w:rsidR="003E7DA8" w:rsidRDefault="005A7408">
      <w:pPr>
        <w:widowControl w:val="0"/>
        <w:pBdr>
          <w:top w:val="nil"/>
          <w:left w:val="nil"/>
          <w:bottom w:val="nil"/>
          <w:right w:val="nil"/>
          <w:between w:val="nil"/>
        </w:pBdr>
        <w:spacing w:after="100"/>
        <w:ind w:firstLine="720"/>
        <w:rPr>
          <w:rFonts w:ascii="Times" w:eastAsia="Times" w:hAnsi="Times" w:cs="Times"/>
          <w:color w:val="444444"/>
          <w:sz w:val="24"/>
          <w:szCs w:val="24"/>
        </w:rPr>
      </w:pPr>
      <w:del w:id="47" w:author="Arthur Raymond" w:date="2018-11-23T09:32:00Z">
        <w:r w:rsidDel="007F02D7">
          <w:rPr>
            <w:rFonts w:ascii="Times" w:eastAsia="Times" w:hAnsi="Times" w:cs="Times"/>
            <w:color w:val="444444"/>
            <w:sz w:val="24"/>
            <w:szCs w:val="24"/>
          </w:rPr>
          <w:delText xml:space="preserve">Returning </w:delText>
        </w:r>
      </w:del>
      <w:ins w:id="48" w:author="Arthur Raymond" w:date="2018-11-23T09:32:00Z">
        <w:r w:rsidR="007F02D7">
          <w:rPr>
            <w:rFonts w:ascii="Times" w:eastAsia="Times" w:hAnsi="Times" w:cs="Times"/>
            <w:color w:val="444444"/>
            <w:sz w:val="24"/>
            <w:szCs w:val="24"/>
          </w:rPr>
          <w:t>Now</w:t>
        </w:r>
        <w:r w:rsidR="007F02D7">
          <w:rPr>
            <w:rFonts w:ascii="Times" w:eastAsia="Times" w:hAnsi="Times" w:cs="Times"/>
            <w:color w:val="444444"/>
            <w:sz w:val="24"/>
            <w:szCs w:val="24"/>
          </w:rPr>
          <w:t xml:space="preserve"> </w:t>
        </w:r>
      </w:ins>
      <w:r>
        <w:rPr>
          <w:rFonts w:ascii="Times" w:eastAsia="Times" w:hAnsi="Times" w:cs="Times"/>
          <w:color w:val="444444"/>
          <w:sz w:val="24"/>
          <w:szCs w:val="24"/>
        </w:rPr>
        <w:t xml:space="preserve">back to George Marshall and his book </w:t>
      </w:r>
      <w:r w:rsidRPr="007F02D7">
        <w:rPr>
          <w:rFonts w:ascii="Times" w:eastAsia="Times" w:hAnsi="Times" w:cs="Times"/>
          <w:i/>
          <w:color w:val="444444"/>
          <w:sz w:val="24"/>
          <w:szCs w:val="24"/>
          <w:rPrChange w:id="49" w:author="Arthur Raymond" w:date="2018-11-23T09:32:00Z">
            <w:rPr>
              <w:rFonts w:ascii="Times" w:eastAsia="Times" w:hAnsi="Times" w:cs="Times"/>
              <w:color w:val="444444"/>
              <w:sz w:val="24"/>
              <w:szCs w:val="24"/>
            </w:rPr>
          </w:rPrChange>
        </w:rPr>
        <w:t>Don’t Even Think about It</w:t>
      </w:r>
      <w:ins w:id="50" w:author="Arthur Raymond" w:date="2018-11-23T09:33:00Z">
        <w:r w:rsidR="007F02D7">
          <w:rPr>
            <w:rFonts w:ascii="Times" w:eastAsia="Times" w:hAnsi="Times" w:cs="Times"/>
            <w:color w:val="444444"/>
            <w:sz w:val="24"/>
            <w:szCs w:val="24"/>
          </w:rPr>
          <w:t>.</w:t>
        </w:r>
      </w:ins>
      <w:del w:id="51" w:author="Arthur Raymond" w:date="2018-11-23T09:33:00Z">
        <w:r w:rsidDel="007F02D7">
          <w:rPr>
            <w:rFonts w:ascii="Times" w:eastAsia="Times" w:hAnsi="Times" w:cs="Times"/>
            <w:color w:val="444444"/>
            <w:sz w:val="24"/>
            <w:szCs w:val="24"/>
          </w:rPr>
          <w:delText>,</w:delText>
        </w:r>
      </w:del>
      <w:r>
        <w:rPr>
          <w:rFonts w:ascii="Times" w:eastAsia="Times" w:hAnsi="Times" w:cs="Times"/>
          <w:color w:val="444444"/>
          <w:sz w:val="24"/>
          <w:szCs w:val="24"/>
        </w:rPr>
        <w:t xml:space="preserve"> </w:t>
      </w:r>
      <w:ins w:id="52" w:author="Arthur Raymond" w:date="2018-11-23T09:33:00Z">
        <w:r w:rsidR="007F02D7">
          <w:rPr>
            <w:rFonts w:ascii="Times" w:eastAsia="Times" w:hAnsi="Times" w:cs="Times"/>
            <w:color w:val="444444"/>
            <w:sz w:val="24"/>
            <w:szCs w:val="24"/>
          </w:rPr>
          <w:t>In it</w:t>
        </w:r>
      </w:ins>
      <w:ins w:id="53" w:author="Arthur Raymond" w:date="2018-11-23T09:34:00Z">
        <w:r w:rsidR="007F02D7">
          <w:rPr>
            <w:rFonts w:ascii="Times" w:eastAsia="Times" w:hAnsi="Times" w:cs="Times"/>
            <w:color w:val="444444"/>
            <w:sz w:val="24"/>
            <w:szCs w:val="24"/>
          </w:rPr>
          <w:t>,</w:t>
        </w:r>
      </w:ins>
      <w:ins w:id="54" w:author="Arthur Raymond" w:date="2018-11-23T09:32:00Z">
        <w:r w:rsidR="007F02D7">
          <w:rPr>
            <w:rFonts w:ascii="Times" w:eastAsia="Times" w:hAnsi="Times" w:cs="Times"/>
            <w:color w:val="444444"/>
            <w:sz w:val="24"/>
            <w:szCs w:val="24"/>
          </w:rPr>
          <w:t xml:space="preserve"> </w:t>
        </w:r>
      </w:ins>
      <w:r>
        <w:rPr>
          <w:rFonts w:ascii="Times" w:eastAsia="Times" w:hAnsi="Times" w:cs="Times"/>
          <w:color w:val="444444"/>
          <w:sz w:val="24"/>
          <w:szCs w:val="24"/>
        </w:rPr>
        <w:t xml:space="preserve">he claims </w:t>
      </w:r>
      <w:del w:id="55" w:author="Arthur Raymond" w:date="2018-11-23T09:33:00Z">
        <w:r w:rsidDel="007F02D7">
          <w:rPr>
            <w:rFonts w:ascii="Times" w:eastAsia="Times" w:hAnsi="Times" w:cs="Times"/>
            <w:color w:val="444444"/>
            <w:sz w:val="24"/>
            <w:szCs w:val="24"/>
          </w:rPr>
          <w:delText xml:space="preserve">in it </w:delText>
        </w:r>
      </w:del>
      <w:r>
        <w:rPr>
          <w:rFonts w:ascii="Times" w:eastAsia="Times" w:hAnsi="Times" w:cs="Times"/>
          <w:color w:val="444444"/>
          <w:sz w:val="24"/>
          <w:szCs w:val="24"/>
        </w:rPr>
        <w:t>that efforts in the past to convince people of the reality and significance of climate change have been far too focused on proving the science and attempting to creat</w:t>
      </w:r>
      <w:r>
        <w:rPr>
          <w:rFonts w:ascii="Times" w:eastAsia="Times" w:hAnsi="Times" w:cs="Times"/>
          <w:color w:val="444444"/>
          <w:sz w:val="24"/>
          <w:szCs w:val="24"/>
        </w:rPr>
        <w:t>e one central message on the issue. This tactic, Marshall concludes, has been far too exclusive to those who share the values set in the message, and tends to ostracize those who hold different values. This approach, however, eliminates the entire first st</w:t>
      </w:r>
      <w:r>
        <w:rPr>
          <w:rFonts w:ascii="Times" w:eastAsia="Times" w:hAnsi="Times" w:cs="Times"/>
          <w:color w:val="444444"/>
          <w:sz w:val="24"/>
          <w:szCs w:val="24"/>
        </w:rPr>
        <w:t xml:space="preserve">ep identified between these climate change converts; without their trusted family, friends, and peers substantiating their doubt or even planting the very seeds, the incentive for these individuals to move on to the second step and </w:t>
      </w:r>
      <w:del w:id="56" w:author="Arthur Raymond" w:date="2018-11-23T09:34:00Z">
        <w:r w:rsidDel="007F02D7">
          <w:rPr>
            <w:rFonts w:ascii="Times" w:eastAsia="Times" w:hAnsi="Times" w:cs="Times"/>
            <w:color w:val="444444"/>
            <w:sz w:val="24"/>
            <w:szCs w:val="24"/>
          </w:rPr>
          <w:delText>actually analyze</w:delText>
        </w:r>
      </w:del>
      <w:ins w:id="57" w:author="Arthur Raymond" w:date="2018-11-23T09:34:00Z">
        <w:r w:rsidR="007F02D7">
          <w:rPr>
            <w:rFonts w:ascii="Times" w:eastAsia="Times" w:hAnsi="Times" w:cs="Times"/>
            <w:color w:val="444444"/>
            <w:sz w:val="24"/>
            <w:szCs w:val="24"/>
          </w:rPr>
          <w:t>analyze</w:t>
        </w:r>
      </w:ins>
      <w:r>
        <w:rPr>
          <w:rFonts w:ascii="Times" w:eastAsia="Times" w:hAnsi="Times" w:cs="Times"/>
          <w:color w:val="444444"/>
          <w:sz w:val="24"/>
          <w:szCs w:val="24"/>
        </w:rPr>
        <w:t xml:space="preserve"> the sci</w:t>
      </w:r>
      <w:r>
        <w:rPr>
          <w:rFonts w:ascii="Times" w:eastAsia="Times" w:hAnsi="Times" w:cs="Times"/>
          <w:color w:val="444444"/>
          <w:sz w:val="24"/>
          <w:szCs w:val="24"/>
        </w:rPr>
        <w:t>entific data themselves to change their minds would be extremely rare.</w:t>
      </w:r>
    </w:p>
    <w:p w14:paraId="376D2622" w14:textId="77777777" w:rsidR="003E7DA8" w:rsidRDefault="005A7408">
      <w:pPr>
        <w:widowControl w:val="0"/>
        <w:pBdr>
          <w:top w:val="nil"/>
          <w:left w:val="nil"/>
          <w:bottom w:val="nil"/>
          <w:right w:val="nil"/>
          <w:between w:val="nil"/>
        </w:pBdr>
        <w:spacing w:after="100"/>
        <w:ind w:firstLine="720"/>
        <w:rPr>
          <w:rFonts w:ascii="Times" w:eastAsia="Times" w:hAnsi="Times" w:cs="Times"/>
          <w:color w:val="444444"/>
          <w:sz w:val="24"/>
          <w:szCs w:val="24"/>
        </w:rPr>
      </w:pPr>
      <w:r>
        <w:rPr>
          <w:rFonts w:ascii="Times" w:eastAsia="Times" w:hAnsi="Times" w:cs="Times"/>
          <w:color w:val="444444"/>
          <w:sz w:val="24"/>
          <w:szCs w:val="24"/>
        </w:rPr>
        <w:t xml:space="preserve">Ultimately, through the stories of these various professional climate change skeptics and cynics converting to advocates, an important issue around climate change has been uncovered to </w:t>
      </w:r>
      <w:r>
        <w:rPr>
          <w:rFonts w:ascii="Times" w:eastAsia="Times" w:hAnsi="Times" w:cs="Times"/>
          <w:color w:val="444444"/>
          <w:sz w:val="24"/>
          <w:szCs w:val="24"/>
        </w:rPr>
        <w:t>me</w:t>
      </w:r>
      <w:ins w:id="58" w:author="Arthur Raymond" w:date="2018-11-23T09:34:00Z">
        <w:r w:rsidR="007F02D7">
          <w:rPr>
            <w:rFonts w:ascii="Times" w:eastAsia="Times" w:hAnsi="Times" w:cs="Times"/>
            <w:color w:val="444444"/>
            <w:sz w:val="24"/>
            <w:szCs w:val="24"/>
          </w:rPr>
          <w:t>:</w:t>
        </w:r>
      </w:ins>
      <w:del w:id="59" w:author="Arthur Raymond" w:date="2018-11-23T09:34:00Z">
        <w:r w:rsidDel="007F02D7">
          <w:rPr>
            <w:rFonts w:ascii="Times" w:eastAsia="Times" w:hAnsi="Times" w:cs="Times"/>
            <w:color w:val="444444"/>
            <w:sz w:val="24"/>
            <w:szCs w:val="24"/>
          </w:rPr>
          <w:delText>;</w:delText>
        </w:r>
      </w:del>
      <w:r>
        <w:rPr>
          <w:rFonts w:ascii="Times" w:eastAsia="Times" w:hAnsi="Times" w:cs="Times"/>
          <w:color w:val="444444"/>
          <w:sz w:val="24"/>
          <w:szCs w:val="24"/>
        </w:rPr>
        <w:t xml:space="preserve"> </w:t>
      </w:r>
      <w:del w:id="60" w:author="Arthur Raymond" w:date="2018-11-23T09:34:00Z">
        <w:r w:rsidDel="007F02D7">
          <w:rPr>
            <w:rFonts w:ascii="Times" w:eastAsia="Times" w:hAnsi="Times" w:cs="Times"/>
            <w:color w:val="444444"/>
            <w:sz w:val="24"/>
            <w:szCs w:val="24"/>
          </w:rPr>
          <w:delText>that</w:delText>
        </w:r>
      </w:del>
      <w:r>
        <w:rPr>
          <w:rFonts w:ascii="Times" w:eastAsia="Times" w:hAnsi="Times" w:cs="Times"/>
          <w:color w:val="444444"/>
          <w:sz w:val="24"/>
          <w:szCs w:val="24"/>
        </w:rPr>
        <w:t xml:space="preserve"> going forward, it is imperative that in order to spur progress and change people’s minds on the issue, </w:t>
      </w:r>
      <w:del w:id="61" w:author="Arthur Raymond" w:date="2018-11-23T09:35:00Z">
        <w:r w:rsidDel="005A7408">
          <w:rPr>
            <w:rFonts w:ascii="Times" w:eastAsia="Times" w:hAnsi="Times" w:cs="Times"/>
            <w:color w:val="444444"/>
            <w:sz w:val="24"/>
            <w:szCs w:val="24"/>
          </w:rPr>
          <w:delText xml:space="preserve">that </w:delText>
        </w:r>
      </w:del>
      <w:r>
        <w:rPr>
          <w:rFonts w:ascii="Times" w:eastAsia="Times" w:hAnsi="Times" w:cs="Times"/>
          <w:color w:val="444444"/>
          <w:sz w:val="24"/>
          <w:szCs w:val="24"/>
        </w:rPr>
        <w:t xml:space="preserve">climate change </w:t>
      </w:r>
      <w:del w:id="62" w:author="Arthur Raymond" w:date="2018-11-23T09:35:00Z">
        <w:r w:rsidDel="005A7408">
          <w:rPr>
            <w:rFonts w:ascii="Times" w:eastAsia="Times" w:hAnsi="Times" w:cs="Times"/>
            <w:color w:val="444444"/>
            <w:sz w:val="24"/>
            <w:szCs w:val="24"/>
          </w:rPr>
          <w:delText xml:space="preserve">does </w:delText>
        </w:r>
      </w:del>
      <w:ins w:id="63" w:author="Arthur Raymond" w:date="2018-11-23T09:35:00Z">
        <w:r>
          <w:rPr>
            <w:rFonts w:ascii="Times" w:eastAsia="Times" w:hAnsi="Times" w:cs="Times"/>
            <w:color w:val="444444"/>
            <w:sz w:val="24"/>
            <w:szCs w:val="24"/>
          </w:rPr>
          <w:t>cannot</w:t>
        </w:r>
        <w:r>
          <w:rPr>
            <w:rFonts w:ascii="Times" w:eastAsia="Times" w:hAnsi="Times" w:cs="Times"/>
            <w:color w:val="444444"/>
            <w:sz w:val="24"/>
            <w:szCs w:val="24"/>
          </w:rPr>
          <w:t xml:space="preserve"> </w:t>
        </w:r>
      </w:ins>
      <w:r>
        <w:rPr>
          <w:rFonts w:ascii="Times" w:eastAsia="Times" w:hAnsi="Times" w:cs="Times"/>
          <w:color w:val="444444"/>
          <w:sz w:val="24"/>
          <w:szCs w:val="24"/>
        </w:rPr>
        <w:t>not limit itself to one specific message, messenger, or form of communication that aspires to create a “unity” that peo</w:t>
      </w:r>
      <w:r>
        <w:rPr>
          <w:rFonts w:ascii="Times" w:eastAsia="Times" w:hAnsi="Times" w:cs="Times"/>
          <w:color w:val="444444"/>
          <w:sz w:val="24"/>
          <w:szCs w:val="24"/>
        </w:rPr>
        <w:t xml:space="preserve">ple must conform to. Instead, it needs to be </w:t>
      </w:r>
      <w:del w:id="64" w:author="Arthur Raymond" w:date="2018-11-23T09:35:00Z">
        <w:r w:rsidDel="005A7408">
          <w:rPr>
            <w:rFonts w:ascii="Times" w:eastAsia="Times" w:hAnsi="Times" w:cs="Times"/>
            <w:color w:val="444444"/>
            <w:sz w:val="24"/>
            <w:szCs w:val="24"/>
          </w:rPr>
          <w:delText>opened up</w:delText>
        </w:r>
      </w:del>
      <w:ins w:id="65" w:author="Arthur Raymond" w:date="2018-11-23T09:35:00Z">
        <w:r>
          <w:rPr>
            <w:rFonts w:ascii="Times" w:eastAsia="Times" w:hAnsi="Times" w:cs="Times"/>
            <w:color w:val="444444"/>
            <w:sz w:val="24"/>
            <w:szCs w:val="24"/>
          </w:rPr>
          <w:t>opened</w:t>
        </w:r>
      </w:ins>
      <w:r>
        <w:rPr>
          <w:rFonts w:ascii="Times" w:eastAsia="Times" w:hAnsi="Times" w:cs="Times"/>
          <w:color w:val="444444"/>
          <w:sz w:val="24"/>
          <w:szCs w:val="24"/>
        </w:rPr>
        <w:t xml:space="preserve"> to multiple interpretations that can inspire this foundational incentive </w:t>
      </w:r>
      <w:ins w:id="66" w:author="Arthur Raymond" w:date="2018-11-23T09:35:00Z">
        <w:r>
          <w:rPr>
            <w:rFonts w:ascii="Times" w:eastAsia="Times" w:hAnsi="Times" w:cs="Times"/>
            <w:color w:val="444444"/>
            <w:sz w:val="24"/>
            <w:szCs w:val="24"/>
          </w:rPr>
          <w:t xml:space="preserve">-- </w:t>
        </w:r>
      </w:ins>
      <w:del w:id="67" w:author="Arthur Raymond" w:date="2018-11-23T09:35:00Z">
        <w:r w:rsidDel="005A7408">
          <w:rPr>
            <w:rFonts w:ascii="Times" w:eastAsia="Times" w:hAnsi="Times" w:cs="Times"/>
            <w:color w:val="444444"/>
            <w:sz w:val="24"/>
            <w:szCs w:val="24"/>
          </w:rPr>
          <w:delText>(</w:delText>
        </w:r>
      </w:del>
      <w:r>
        <w:rPr>
          <w:rFonts w:ascii="Times" w:eastAsia="Times" w:hAnsi="Times" w:cs="Times"/>
          <w:color w:val="444444"/>
          <w:sz w:val="24"/>
          <w:szCs w:val="24"/>
        </w:rPr>
        <w:t>as displayed through skeptics like Muller and Taylor</w:t>
      </w:r>
      <w:ins w:id="68" w:author="Arthur Raymond" w:date="2018-11-23T09:35:00Z">
        <w:r>
          <w:rPr>
            <w:rFonts w:ascii="Times" w:eastAsia="Times" w:hAnsi="Times" w:cs="Times"/>
            <w:color w:val="444444"/>
            <w:sz w:val="24"/>
            <w:szCs w:val="24"/>
          </w:rPr>
          <w:t xml:space="preserve"> --</w:t>
        </w:r>
      </w:ins>
      <w:bookmarkStart w:id="69" w:name="_GoBack"/>
      <w:bookmarkEnd w:id="69"/>
      <w:del w:id="70" w:author="Arthur Raymond" w:date="2018-11-23T09:35:00Z">
        <w:r w:rsidDel="005A7408">
          <w:rPr>
            <w:rFonts w:ascii="Times" w:eastAsia="Times" w:hAnsi="Times" w:cs="Times"/>
            <w:color w:val="444444"/>
            <w:sz w:val="24"/>
            <w:szCs w:val="24"/>
          </w:rPr>
          <w:delText>)</w:delText>
        </w:r>
      </w:del>
      <w:r>
        <w:rPr>
          <w:rFonts w:ascii="Times" w:eastAsia="Times" w:hAnsi="Times" w:cs="Times"/>
          <w:color w:val="444444"/>
          <w:sz w:val="24"/>
          <w:szCs w:val="24"/>
        </w:rPr>
        <w:t xml:space="preserve"> in as many people as possible, causing them to eventually learn more abou</w:t>
      </w:r>
      <w:r>
        <w:rPr>
          <w:rFonts w:ascii="Times" w:eastAsia="Times" w:hAnsi="Times" w:cs="Times"/>
          <w:color w:val="444444"/>
          <w:sz w:val="24"/>
          <w:szCs w:val="24"/>
        </w:rPr>
        <w:t>t the science behind it and be more inclined to change their minds.</w:t>
      </w:r>
    </w:p>
    <w:p w14:paraId="715CB10D" w14:textId="77777777" w:rsidR="003E7DA8" w:rsidRDefault="005A7408">
      <w:pPr>
        <w:widowControl w:val="0"/>
        <w:pBdr>
          <w:top w:val="nil"/>
          <w:left w:val="nil"/>
          <w:bottom w:val="nil"/>
          <w:right w:val="nil"/>
          <w:between w:val="nil"/>
        </w:pBdr>
        <w:spacing w:after="100"/>
        <w:rPr>
          <w:rFonts w:ascii="Times" w:eastAsia="Times" w:hAnsi="Times" w:cs="Times"/>
          <w:color w:val="444444"/>
          <w:sz w:val="24"/>
          <w:szCs w:val="24"/>
        </w:rPr>
      </w:pPr>
      <w:r>
        <w:br w:type="page"/>
      </w:r>
      <w:r>
        <w:rPr>
          <w:rFonts w:ascii="Times" w:eastAsia="Times" w:hAnsi="Times" w:cs="Times"/>
          <w:color w:val="444444"/>
          <w:sz w:val="24"/>
          <w:szCs w:val="24"/>
        </w:rPr>
        <w:lastRenderedPageBreak/>
        <w:t>Sources:</w:t>
      </w:r>
    </w:p>
    <w:p w14:paraId="0C01439A" w14:textId="77777777" w:rsidR="003E7DA8" w:rsidRDefault="005A7408">
      <w:pPr>
        <w:widowControl w:val="0"/>
        <w:pBdr>
          <w:top w:val="nil"/>
          <w:left w:val="nil"/>
          <w:bottom w:val="nil"/>
          <w:right w:val="nil"/>
          <w:between w:val="nil"/>
        </w:pBdr>
        <w:spacing w:after="100"/>
        <w:rPr>
          <w:rFonts w:ascii="Times" w:eastAsia="Times" w:hAnsi="Times" w:cs="Times"/>
          <w:color w:val="1155CC"/>
          <w:sz w:val="24"/>
          <w:szCs w:val="24"/>
        </w:rPr>
      </w:pPr>
      <w:r>
        <w:rPr>
          <w:rFonts w:ascii="Times" w:eastAsia="Times" w:hAnsi="Times" w:cs="Times"/>
          <w:color w:val="1155CC"/>
          <w:sz w:val="24"/>
          <w:szCs w:val="24"/>
        </w:rPr>
        <w:t>- https://www.greenpeace.org/usa/global-warming/climate-deniers/koch-industries/ - https://www.nytimes.com/2012/07/30/opinion/the-conversion-of-a-climate-change-skepti</w:t>
      </w:r>
    </w:p>
    <w:p w14:paraId="278B126F" w14:textId="77777777" w:rsidR="003E7DA8" w:rsidRDefault="005A7408">
      <w:pPr>
        <w:widowControl w:val="0"/>
        <w:pBdr>
          <w:top w:val="nil"/>
          <w:left w:val="nil"/>
          <w:bottom w:val="nil"/>
          <w:right w:val="nil"/>
          <w:between w:val="nil"/>
        </w:pBdr>
        <w:spacing w:after="100"/>
        <w:ind w:firstLine="360"/>
        <w:rPr>
          <w:rFonts w:ascii="Times" w:eastAsia="Times" w:hAnsi="Times" w:cs="Times"/>
          <w:color w:val="1155CC"/>
          <w:sz w:val="24"/>
          <w:szCs w:val="24"/>
        </w:rPr>
      </w:pPr>
      <w:r>
        <w:rPr>
          <w:rFonts w:ascii="Times" w:eastAsia="Times" w:hAnsi="Times" w:cs="Times"/>
          <w:color w:val="1155CC"/>
          <w:sz w:val="24"/>
          <w:szCs w:val="24"/>
        </w:rPr>
        <w:t>c.html - https://medium.com/@qwertie/changing-minds-about-agw-8505f508a6df - https://e360.yale.edu/features/climate-converts-the-conservatives-who-are-switching-side</w:t>
      </w:r>
    </w:p>
    <w:p w14:paraId="1D4EFB9A" w14:textId="77777777" w:rsidR="003E7DA8" w:rsidRDefault="005A7408">
      <w:pPr>
        <w:widowControl w:val="0"/>
        <w:pBdr>
          <w:top w:val="nil"/>
          <w:left w:val="nil"/>
          <w:bottom w:val="nil"/>
          <w:right w:val="nil"/>
          <w:between w:val="nil"/>
        </w:pBdr>
        <w:spacing w:after="100"/>
        <w:ind w:firstLine="360"/>
        <w:rPr>
          <w:rFonts w:ascii="Times" w:eastAsia="Times" w:hAnsi="Times" w:cs="Times"/>
          <w:color w:val="1155CC"/>
          <w:sz w:val="24"/>
          <w:szCs w:val="24"/>
        </w:rPr>
      </w:pPr>
      <w:r>
        <w:rPr>
          <w:rFonts w:ascii="Times" w:eastAsia="Times" w:hAnsi="Times" w:cs="Times"/>
          <w:color w:val="1155CC"/>
          <w:sz w:val="24"/>
          <w:szCs w:val="24"/>
        </w:rPr>
        <w:t>s-on-climate-change - https://theintercept.com/2017/04/28/how-a-professional-climate-chang</w:t>
      </w:r>
      <w:r>
        <w:rPr>
          <w:rFonts w:ascii="Times" w:eastAsia="Times" w:hAnsi="Times" w:cs="Times"/>
          <w:color w:val="1155CC"/>
          <w:sz w:val="24"/>
          <w:szCs w:val="24"/>
        </w:rPr>
        <w:t>e-denier-discovere</w:t>
      </w:r>
    </w:p>
    <w:p w14:paraId="7A16FD29" w14:textId="77777777" w:rsidR="003E7DA8" w:rsidRDefault="005A7408">
      <w:pPr>
        <w:widowControl w:val="0"/>
        <w:pBdr>
          <w:top w:val="nil"/>
          <w:left w:val="nil"/>
          <w:bottom w:val="nil"/>
          <w:right w:val="nil"/>
          <w:between w:val="nil"/>
        </w:pBdr>
        <w:spacing w:after="100"/>
        <w:ind w:firstLine="360"/>
        <w:rPr>
          <w:rFonts w:ascii="Times" w:eastAsia="Times" w:hAnsi="Times" w:cs="Times"/>
          <w:color w:val="1155CC"/>
          <w:sz w:val="24"/>
          <w:szCs w:val="24"/>
        </w:rPr>
      </w:pPr>
      <w:r>
        <w:rPr>
          <w:rFonts w:ascii="Times" w:eastAsia="Times" w:hAnsi="Times" w:cs="Times"/>
          <w:color w:val="1155CC"/>
          <w:sz w:val="24"/>
          <w:szCs w:val="24"/>
        </w:rPr>
        <w:t>d-the-lies-and-decided-to-fight-for-science/ - https://www.theguardian.com/environment/2010/aug/30/bjorn-lomborg-climate-change-p</w:t>
      </w:r>
    </w:p>
    <w:p w14:paraId="5EFB1344" w14:textId="77777777" w:rsidR="003E7DA8" w:rsidRDefault="005A7408">
      <w:pPr>
        <w:widowControl w:val="0"/>
        <w:pBdr>
          <w:top w:val="nil"/>
          <w:left w:val="nil"/>
          <w:bottom w:val="nil"/>
          <w:right w:val="nil"/>
          <w:between w:val="nil"/>
        </w:pBdr>
        <w:spacing w:after="100"/>
        <w:ind w:firstLine="360"/>
        <w:rPr>
          <w:rFonts w:ascii="Times" w:eastAsia="Times" w:hAnsi="Times" w:cs="Times"/>
          <w:color w:val="1155CC"/>
          <w:sz w:val="24"/>
          <w:szCs w:val="24"/>
        </w:rPr>
      </w:pPr>
      <w:proofErr w:type="spellStart"/>
      <w:r>
        <w:rPr>
          <w:rFonts w:ascii="Times" w:eastAsia="Times" w:hAnsi="Times" w:cs="Times"/>
          <w:color w:val="1155CC"/>
          <w:sz w:val="24"/>
          <w:szCs w:val="24"/>
        </w:rPr>
        <w:t>rofile</w:t>
      </w:r>
      <w:proofErr w:type="spellEnd"/>
      <w:r>
        <w:rPr>
          <w:rFonts w:ascii="Times" w:eastAsia="Times" w:hAnsi="Times" w:cs="Times"/>
          <w:color w:val="1155CC"/>
          <w:sz w:val="24"/>
          <w:szCs w:val="24"/>
        </w:rPr>
        <w:t xml:space="preserve"> - https://michaelshermer.com/2008/04/confessions-of-a-former-environmental-skeptic/ - George Marshal</w:t>
      </w:r>
      <w:r>
        <w:rPr>
          <w:rFonts w:ascii="Times" w:eastAsia="Times" w:hAnsi="Times" w:cs="Times"/>
          <w:color w:val="1155CC"/>
          <w:sz w:val="24"/>
          <w:szCs w:val="24"/>
        </w:rPr>
        <w:t>l’s book Don’t Even Think about It - Why Our Brains Are Wired to</w:t>
      </w:r>
    </w:p>
    <w:p w14:paraId="611EFDD4" w14:textId="77777777" w:rsidR="003E7DA8" w:rsidRDefault="005A7408">
      <w:pPr>
        <w:widowControl w:val="0"/>
        <w:pBdr>
          <w:top w:val="nil"/>
          <w:left w:val="nil"/>
          <w:bottom w:val="nil"/>
          <w:right w:val="nil"/>
          <w:between w:val="nil"/>
        </w:pBdr>
        <w:spacing w:after="100"/>
        <w:rPr>
          <w:rFonts w:ascii="Times" w:eastAsia="Times" w:hAnsi="Times" w:cs="Times"/>
          <w:i/>
          <w:color w:val="000000"/>
          <w:sz w:val="24"/>
          <w:szCs w:val="24"/>
        </w:rPr>
      </w:pPr>
      <w:r>
        <w:rPr>
          <w:rFonts w:ascii="Times" w:eastAsia="Times" w:hAnsi="Times" w:cs="Times"/>
          <w:i/>
          <w:color w:val="000000"/>
          <w:sz w:val="24"/>
          <w:szCs w:val="24"/>
        </w:rPr>
        <w:t>Ignore Climate Change</w:t>
      </w:r>
    </w:p>
    <w:sectPr w:rsidR="003E7DA8">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Arthur Raymond" w:date="2018-11-23T08:40:00Z" w:initials="AR">
    <w:p w14:paraId="456B47F5" w14:textId="77777777" w:rsidR="00882F82" w:rsidRDefault="00882F82">
      <w:pPr>
        <w:pStyle w:val="CommentText"/>
      </w:pPr>
      <w:r>
        <w:rPr>
          <w:rStyle w:val="CommentReference"/>
        </w:rPr>
        <w:annotationRef/>
      </w:r>
      <w:r>
        <w:t>Be careful with this type of phrasing. It can easily be interpreted as climate change denier (even though it shouldn’t). “he was cynical about the long-term future.” You can even consider taking that sentence out altogether – sometimes it’s ok to just let the quotes speak for themselves.</w:t>
      </w:r>
    </w:p>
  </w:comment>
  <w:comment w:id="14" w:author="Arthur Raymond" w:date="2018-11-23T08:46:00Z" w:initials="AR">
    <w:p w14:paraId="3FB45074" w14:textId="77777777" w:rsidR="00882F82" w:rsidRDefault="00882F82">
      <w:pPr>
        <w:pStyle w:val="CommentText"/>
      </w:pPr>
      <w:r>
        <w:rPr>
          <w:rStyle w:val="CommentReference"/>
        </w:rPr>
        <w:annotationRef/>
      </w:r>
      <w:r>
        <w:t>Good job building the narrative you’re trying to explore here.</w:t>
      </w:r>
    </w:p>
  </w:comment>
  <w:comment w:id="28" w:author="Arthur Raymond" w:date="2018-11-23T08:49:00Z" w:initials="AR">
    <w:p w14:paraId="037F52CD" w14:textId="77777777" w:rsidR="00657252" w:rsidRDefault="00657252">
      <w:pPr>
        <w:pStyle w:val="CommentText"/>
      </w:pPr>
      <w:r>
        <w:rPr>
          <w:rStyle w:val="CommentReference"/>
        </w:rPr>
        <w:annotationRef/>
      </w:r>
      <w:r>
        <w:t xml:space="preserve">Consider adding something more here – what type of models, why are those biases important to omit, </w:t>
      </w:r>
      <w:proofErr w:type="spellStart"/>
      <w:r>
        <w:t>etc</w:t>
      </w:r>
      <w:proofErr w:type="spellEnd"/>
    </w:p>
  </w:comment>
  <w:comment w:id="35" w:author="Arthur Raymond" w:date="2018-11-23T08:53:00Z" w:initials="AR">
    <w:p w14:paraId="46984216" w14:textId="77777777" w:rsidR="00657252" w:rsidRDefault="00657252">
      <w:pPr>
        <w:pStyle w:val="CommentText"/>
      </w:pPr>
      <w:r>
        <w:rPr>
          <w:rStyle w:val="CommentReference"/>
        </w:rPr>
        <w:annotationRef/>
      </w:r>
      <w:r>
        <w:t>I like this paragraph – it feels like a strong conclusion to the facts that you just presented and furthers your narrative</w:t>
      </w:r>
    </w:p>
  </w:comment>
  <w:comment w:id="40" w:author="Arthur Raymond" w:date="2018-11-23T09:28:00Z" w:initials="AR">
    <w:p w14:paraId="5A2C27FF" w14:textId="77777777" w:rsidR="007F02D7" w:rsidRDefault="007F02D7">
      <w:pPr>
        <w:pStyle w:val="CommentText"/>
      </w:pPr>
      <w:r>
        <w:rPr>
          <w:rStyle w:val="CommentReference"/>
        </w:rPr>
        <w:annotationRef/>
      </w:r>
      <w:r>
        <w:t>Run-on with this included. Consider taking it out or rewording</w:t>
      </w:r>
    </w:p>
  </w:comment>
  <w:comment w:id="44" w:author="Arthur Raymond" w:date="2018-11-23T09:29:00Z" w:initials="AR">
    <w:p w14:paraId="6B0751F4" w14:textId="77777777" w:rsidR="007F02D7" w:rsidRDefault="007F02D7">
      <w:pPr>
        <w:pStyle w:val="CommentText"/>
      </w:pPr>
      <w:r>
        <w:rPr>
          <w:rStyle w:val="CommentReference"/>
        </w:rPr>
        <w:annotationRef/>
      </w:r>
      <w:r>
        <w:t>You just used these examples – either combine the two paragraphs or use different examples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6B47F5" w15:done="0"/>
  <w15:commentEx w15:paraId="3FB45074" w15:done="0"/>
  <w15:commentEx w15:paraId="037F52CD" w15:done="0"/>
  <w15:commentEx w15:paraId="46984216" w15:done="0"/>
  <w15:commentEx w15:paraId="5A2C27FF" w15:done="0"/>
  <w15:commentEx w15:paraId="6B0751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6B47F5" w16cid:durableId="1FA23B91"/>
  <w16cid:commentId w16cid:paraId="3FB45074" w16cid:durableId="1FA23CFB"/>
  <w16cid:commentId w16cid:paraId="037F52CD" w16cid:durableId="1FA23D98"/>
  <w16cid:commentId w16cid:paraId="46984216" w16cid:durableId="1FA23E93"/>
  <w16cid:commentId w16cid:paraId="5A2C27FF" w16cid:durableId="1FA246A9"/>
  <w16cid:commentId w16cid:paraId="6B0751F4" w16cid:durableId="1FA246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thur Raymond">
    <w15:presenceInfo w15:providerId="None" w15:userId="Arthur Raymo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E7DA8"/>
    <w:rsid w:val="003E7DA8"/>
    <w:rsid w:val="005A7408"/>
    <w:rsid w:val="00657252"/>
    <w:rsid w:val="007F02D7"/>
    <w:rsid w:val="00882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A718E"/>
  <w15:docId w15:val="{88D287FA-AD1B-4EBB-8995-B5B51C8BF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882F82"/>
    <w:pPr>
      <w:spacing w:line="240" w:lineRule="auto"/>
    </w:pPr>
  </w:style>
  <w:style w:type="paragraph" w:styleId="BalloonText">
    <w:name w:val="Balloon Text"/>
    <w:basedOn w:val="Normal"/>
    <w:link w:val="BalloonTextChar"/>
    <w:uiPriority w:val="99"/>
    <w:semiHidden/>
    <w:unhideWhenUsed/>
    <w:rsid w:val="00882F8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2F82"/>
    <w:rPr>
      <w:rFonts w:ascii="Segoe UI" w:hAnsi="Segoe UI" w:cs="Segoe UI"/>
      <w:sz w:val="18"/>
      <w:szCs w:val="18"/>
    </w:rPr>
  </w:style>
  <w:style w:type="character" w:styleId="CommentReference">
    <w:name w:val="annotation reference"/>
    <w:basedOn w:val="DefaultParagraphFont"/>
    <w:uiPriority w:val="99"/>
    <w:semiHidden/>
    <w:unhideWhenUsed/>
    <w:rsid w:val="00882F82"/>
    <w:rPr>
      <w:sz w:val="16"/>
      <w:szCs w:val="16"/>
    </w:rPr>
  </w:style>
  <w:style w:type="paragraph" w:styleId="CommentText">
    <w:name w:val="annotation text"/>
    <w:basedOn w:val="Normal"/>
    <w:link w:val="CommentTextChar"/>
    <w:uiPriority w:val="99"/>
    <w:semiHidden/>
    <w:unhideWhenUsed/>
    <w:rsid w:val="00882F82"/>
    <w:pPr>
      <w:spacing w:line="240" w:lineRule="auto"/>
    </w:pPr>
    <w:rPr>
      <w:sz w:val="20"/>
      <w:szCs w:val="20"/>
    </w:rPr>
  </w:style>
  <w:style w:type="character" w:customStyle="1" w:styleId="CommentTextChar">
    <w:name w:val="Comment Text Char"/>
    <w:basedOn w:val="DefaultParagraphFont"/>
    <w:link w:val="CommentText"/>
    <w:uiPriority w:val="99"/>
    <w:semiHidden/>
    <w:rsid w:val="00882F82"/>
    <w:rPr>
      <w:sz w:val="20"/>
      <w:szCs w:val="20"/>
    </w:rPr>
  </w:style>
  <w:style w:type="paragraph" w:styleId="CommentSubject">
    <w:name w:val="annotation subject"/>
    <w:basedOn w:val="CommentText"/>
    <w:next w:val="CommentText"/>
    <w:link w:val="CommentSubjectChar"/>
    <w:uiPriority w:val="99"/>
    <w:semiHidden/>
    <w:unhideWhenUsed/>
    <w:rsid w:val="00882F82"/>
    <w:rPr>
      <w:b/>
      <w:bCs/>
    </w:rPr>
  </w:style>
  <w:style w:type="character" w:customStyle="1" w:styleId="CommentSubjectChar">
    <w:name w:val="Comment Subject Char"/>
    <w:basedOn w:val="CommentTextChar"/>
    <w:link w:val="CommentSubject"/>
    <w:uiPriority w:val="99"/>
    <w:semiHidden/>
    <w:rsid w:val="00882F8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5</Pages>
  <Words>1594</Words>
  <Characters>9091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Raymond</cp:lastModifiedBy>
  <cp:revision>2</cp:revision>
  <dcterms:created xsi:type="dcterms:W3CDTF">2018-11-23T16:37:00Z</dcterms:created>
  <dcterms:modified xsi:type="dcterms:W3CDTF">2018-11-23T17:36:00Z</dcterms:modified>
</cp:coreProperties>
</file>